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02A" w:rsidRPr="00F0502A" w:rsidRDefault="00F0502A" w:rsidP="00F0502A">
      <w:pPr>
        <w:shd w:val="clear" w:color="auto" w:fill="FFFFFF"/>
        <w:spacing w:before="96" w:after="120" w:line="240" w:lineRule="auto"/>
        <w:jc w:val="right"/>
        <w:rPr>
          <w:rFonts w:ascii="Arial" w:eastAsia="Times New Roman" w:hAnsi="Arial" w:cs="Arial"/>
          <w:color w:val="000000"/>
          <w:sz w:val="24"/>
          <w:szCs w:val="24"/>
        </w:rPr>
      </w:pPr>
      <w:r w:rsidRPr="00F0502A">
        <w:rPr>
          <w:rFonts w:ascii="Arial" w:eastAsia="Times New Roman" w:hAnsi="Arial" w:cs="Arial"/>
          <w:color w:val="000000"/>
          <w:sz w:val="24"/>
          <w:szCs w:val="24"/>
        </w:rPr>
        <w:t>ولد في </w:t>
      </w:r>
      <w:hyperlink r:id="rId6" w:tooltip="إيسليبن (الصفحة غير موجودة)" w:history="1">
        <w:r w:rsidRPr="00F0502A">
          <w:rPr>
            <w:rFonts w:ascii="Arial" w:eastAsia="Times New Roman" w:hAnsi="Arial" w:cs="Arial"/>
            <w:color w:val="A55858"/>
            <w:sz w:val="24"/>
            <w:szCs w:val="24"/>
            <w:u w:val="single"/>
          </w:rPr>
          <w:t>إيسليبن</w:t>
        </w:r>
      </w:hyperlink>
      <w:r w:rsidRPr="00F0502A">
        <w:rPr>
          <w:rFonts w:ascii="Arial" w:eastAsia="Times New Roman" w:hAnsi="Arial" w:cs="Arial"/>
          <w:color w:val="000000"/>
          <w:sz w:val="24"/>
          <w:szCs w:val="24"/>
        </w:rPr>
        <w:t> في شمالي </w:t>
      </w:r>
      <w:hyperlink r:id="rId7" w:tooltip="ألمانيا" w:history="1">
        <w:r w:rsidRPr="00F0502A">
          <w:rPr>
            <w:rFonts w:ascii="Arial" w:eastAsia="Times New Roman" w:hAnsi="Arial" w:cs="Arial"/>
            <w:color w:val="5A3696"/>
            <w:sz w:val="24"/>
            <w:szCs w:val="24"/>
            <w:u w:val="single"/>
          </w:rPr>
          <w:t>ألمانيا</w:t>
        </w:r>
      </w:hyperlink>
      <w:r w:rsidRPr="00F0502A">
        <w:rPr>
          <w:rFonts w:ascii="Arial" w:eastAsia="Times New Roman" w:hAnsi="Arial" w:cs="Arial"/>
          <w:color w:val="000000"/>
          <w:sz w:val="24"/>
          <w:szCs w:val="24"/>
        </w:rPr>
        <w:t> يوم </w:t>
      </w:r>
      <w:hyperlink r:id="rId8" w:tooltip="10 نوفمبر" w:history="1">
        <w:r w:rsidRPr="00F0502A">
          <w:rPr>
            <w:rFonts w:ascii="Arial" w:eastAsia="Times New Roman" w:hAnsi="Arial" w:cs="Arial"/>
            <w:color w:val="5A3696"/>
            <w:sz w:val="24"/>
            <w:szCs w:val="24"/>
            <w:u w:val="single"/>
          </w:rPr>
          <w:t>10 نوفمبر</w:t>
        </w:r>
      </w:hyperlink>
      <w:r w:rsidRPr="00F0502A">
        <w:rPr>
          <w:rFonts w:ascii="Arial" w:eastAsia="Times New Roman" w:hAnsi="Arial" w:cs="Arial"/>
          <w:color w:val="000000"/>
          <w:sz w:val="24"/>
          <w:szCs w:val="24"/>
        </w:rPr>
        <w:t> </w:t>
      </w:r>
      <w:hyperlink r:id="rId9" w:tooltip="1483" w:history="1">
        <w:r w:rsidRPr="00F0502A">
          <w:rPr>
            <w:rFonts w:ascii="Arial" w:eastAsia="Times New Roman" w:hAnsi="Arial" w:cs="Arial"/>
            <w:color w:val="5A3696"/>
            <w:sz w:val="24"/>
            <w:szCs w:val="24"/>
            <w:u w:val="single"/>
          </w:rPr>
          <w:t>1483</w:t>
        </w:r>
      </w:hyperlink>
      <w:r w:rsidRPr="00F0502A">
        <w:rPr>
          <w:rFonts w:ascii="Arial" w:eastAsia="Times New Roman" w:hAnsi="Arial" w:cs="Arial"/>
          <w:color w:val="000000"/>
          <w:sz w:val="24"/>
          <w:szCs w:val="24"/>
        </w:rPr>
        <w:t>، وتوفي في نفس البلدة في</w:t>
      </w:r>
      <w:hyperlink r:id="rId10" w:tooltip="" w:history="1">
        <w:r w:rsidRPr="00F0502A">
          <w:rPr>
            <w:rFonts w:ascii="Arial" w:eastAsia="Times New Roman" w:hAnsi="Arial" w:cs="Arial"/>
            <w:color w:val="5A3696"/>
            <w:sz w:val="24"/>
            <w:szCs w:val="24"/>
            <w:u w:val="single"/>
          </w:rPr>
          <w:t>18 فبراير</w:t>
        </w:r>
      </w:hyperlink>
      <w:r w:rsidRPr="00F0502A">
        <w:rPr>
          <w:rFonts w:ascii="Arial" w:eastAsia="Times New Roman" w:hAnsi="Arial" w:cs="Arial"/>
          <w:color w:val="000000"/>
          <w:sz w:val="24"/>
          <w:szCs w:val="24"/>
        </w:rPr>
        <w:t> </w:t>
      </w:r>
      <w:hyperlink r:id="rId11" w:tooltip="1546" w:history="1">
        <w:r w:rsidRPr="00F0502A">
          <w:rPr>
            <w:rFonts w:ascii="Arial" w:eastAsia="Times New Roman" w:hAnsi="Arial" w:cs="Arial"/>
            <w:color w:val="5A3696"/>
            <w:sz w:val="24"/>
            <w:szCs w:val="24"/>
            <w:u w:val="single"/>
          </w:rPr>
          <w:t>1546</w:t>
        </w:r>
      </w:hyperlink>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كان ابوه عامل مناجم.</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وتعلم في مدارس </w:t>
      </w:r>
      <w:hyperlink r:id="rId12" w:tooltip="مگدبورگ (الصفحة غير موجودة)" w:history="1">
        <w:r w:rsidRPr="00F0502A">
          <w:rPr>
            <w:rFonts w:ascii="Arial" w:eastAsia="Times New Roman" w:hAnsi="Arial" w:cs="Arial"/>
            <w:color w:val="A55858"/>
            <w:sz w:val="24"/>
            <w:szCs w:val="24"/>
            <w:u w:val="single"/>
          </w:rPr>
          <w:t>مگدبورگ</w:t>
        </w:r>
      </w:hyperlink>
      <w:r w:rsidRPr="00F0502A">
        <w:rPr>
          <w:rFonts w:ascii="Arial" w:eastAsia="Times New Roman" w:hAnsi="Arial" w:cs="Arial"/>
          <w:color w:val="000000"/>
          <w:sz w:val="24"/>
          <w:szCs w:val="24"/>
        </w:rPr>
        <w:t> </w:t>
      </w:r>
      <w:hyperlink r:id="rId13" w:tooltip="آيزناخ" w:history="1">
        <w:r w:rsidRPr="00F0502A">
          <w:rPr>
            <w:rFonts w:ascii="Arial" w:eastAsia="Times New Roman" w:hAnsi="Arial" w:cs="Arial"/>
            <w:color w:val="5A3696"/>
            <w:sz w:val="24"/>
            <w:szCs w:val="24"/>
            <w:u w:val="single"/>
          </w:rPr>
          <w:t>وآيزناخ</w:t>
        </w:r>
      </w:hyperlink>
      <w:r w:rsidRPr="00F0502A">
        <w:rPr>
          <w:rFonts w:ascii="Arial" w:eastAsia="Times New Roman" w:hAnsi="Arial" w:cs="Arial"/>
          <w:color w:val="000000"/>
          <w:sz w:val="24"/>
          <w:szCs w:val="24"/>
        </w:rPr>
        <w:t>.</w:t>
      </w:r>
      <w:proofErr w:type="gramEnd"/>
    </w:p>
    <w:p w:rsidR="00F0502A" w:rsidRPr="00F0502A" w:rsidRDefault="00F0502A" w:rsidP="00F0502A">
      <w:pPr>
        <w:shd w:val="clear" w:color="auto" w:fill="FFFFFF"/>
        <w:spacing w:before="96" w:after="120" w:line="240" w:lineRule="auto"/>
        <w:jc w:val="right"/>
        <w:rPr>
          <w:rFonts w:ascii="Arial" w:eastAsia="Times New Roman" w:hAnsi="Arial" w:cs="Arial"/>
          <w:color w:val="000000"/>
          <w:sz w:val="24"/>
          <w:szCs w:val="24"/>
        </w:rPr>
      </w:pPr>
    </w:p>
    <w:p w:rsidR="00F0502A" w:rsidRPr="00F0502A" w:rsidRDefault="00F0502A" w:rsidP="00F0502A">
      <w:pPr>
        <w:pBdr>
          <w:bottom w:val="single" w:sz="6" w:space="2" w:color="A2A9B1"/>
        </w:pBdr>
        <w:shd w:val="clear" w:color="auto" w:fill="FFFFFF"/>
        <w:spacing w:after="144" w:line="240" w:lineRule="auto"/>
        <w:jc w:val="right"/>
        <w:outlineLvl w:val="1"/>
        <w:rPr>
          <w:rFonts w:ascii="Arial" w:eastAsia="Times New Roman" w:hAnsi="Arial" w:cs="Arial"/>
          <w:color w:val="000000"/>
          <w:sz w:val="31"/>
          <w:szCs w:val="31"/>
        </w:rPr>
      </w:pPr>
      <w:r w:rsidRPr="00F0502A">
        <w:rPr>
          <w:rFonts w:ascii="Arial" w:eastAsia="Times New Roman" w:hAnsi="Arial" w:cs="Arial"/>
          <w:color w:val="000000"/>
          <w:sz w:val="31"/>
          <w:szCs w:val="31"/>
        </w:rPr>
        <w:t>تعليمه</w:t>
      </w:r>
    </w:p>
    <w:tbl>
      <w:tblPr>
        <w:tblW w:w="0" w:type="auto"/>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216"/>
        <w:gridCol w:w="216"/>
      </w:tblGrid>
      <w:tr w:rsidR="00F0502A" w:rsidRPr="00F0502A" w:rsidTr="00F0502A">
        <w:trPr>
          <w:tblCellSpacing w:w="15" w:type="dxa"/>
        </w:trPr>
        <w:tc>
          <w:tcPr>
            <w:tcW w:w="0" w:type="auto"/>
            <w:gridSpan w:val="2"/>
            <w:shd w:val="clear" w:color="auto" w:fill="F8F9FA"/>
            <w:vAlign w:val="center"/>
          </w:tcPr>
          <w:p w:rsidR="00F0502A" w:rsidRPr="00F0502A" w:rsidRDefault="00F0502A" w:rsidP="00F0502A">
            <w:pPr>
              <w:spacing w:after="240" w:line="240" w:lineRule="auto"/>
              <w:jc w:val="center"/>
              <w:rPr>
                <w:rFonts w:ascii="Arial" w:eastAsia="Times New Roman" w:hAnsi="Arial" w:cs="Arial"/>
                <w:color w:val="000000"/>
                <w:sz w:val="23"/>
                <w:szCs w:val="23"/>
              </w:rPr>
            </w:pPr>
            <w:bookmarkStart w:id="0" w:name="_GoBack"/>
            <w:bookmarkEnd w:id="0"/>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after="240" w:line="240" w:lineRule="auto"/>
              <w:jc w:val="center"/>
              <w:rPr>
                <w:rFonts w:ascii="Arial" w:eastAsia="Times New Roman" w:hAnsi="Arial" w:cs="Arial"/>
                <w:color w:val="000000"/>
                <w:sz w:val="23"/>
                <w:szCs w:val="23"/>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before="96" w:after="120" w:line="240" w:lineRule="auto"/>
              <w:jc w:val="center"/>
              <w:rPr>
                <w:rFonts w:ascii="Arial" w:eastAsia="Times New Roman" w:hAnsi="Arial" w:cs="Arial"/>
                <w:color w:val="000000"/>
                <w:sz w:val="17"/>
                <w:szCs w:val="17"/>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before="96" w:after="120" w:line="240" w:lineRule="auto"/>
              <w:jc w:val="center"/>
              <w:rPr>
                <w:rFonts w:ascii="Arial" w:eastAsia="Times New Roman" w:hAnsi="Arial" w:cs="Arial"/>
                <w:color w:val="000000"/>
                <w:sz w:val="17"/>
                <w:szCs w:val="17"/>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before="96" w:after="120" w:line="240" w:lineRule="auto"/>
              <w:jc w:val="center"/>
              <w:rPr>
                <w:rFonts w:ascii="Arial" w:eastAsia="Times New Roman" w:hAnsi="Arial" w:cs="Arial"/>
                <w:color w:val="000000"/>
                <w:sz w:val="17"/>
                <w:szCs w:val="17"/>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before="96" w:after="120" w:line="240" w:lineRule="auto"/>
              <w:jc w:val="center"/>
              <w:rPr>
                <w:rFonts w:ascii="Arial" w:eastAsia="Times New Roman" w:hAnsi="Arial" w:cs="Arial"/>
                <w:color w:val="000000"/>
                <w:sz w:val="17"/>
                <w:szCs w:val="17"/>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before="96" w:after="120" w:line="240" w:lineRule="auto"/>
              <w:jc w:val="center"/>
              <w:rPr>
                <w:rFonts w:ascii="Arial" w:eastAsia="Times New Roman" w:hAnsi="Arial" w:cs="Arial"/>
                <w:color w:val="000000"/>
                <w:sz w:val="17"/>
                <w:szCs w:val="17"/>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shd w:val="clear" w:color="auto" w:fill="F8F9FA"/>
            <w:vAlign w:val="center"/>
          </w:tcPr>
          <w:p w:rsidR="00F0502A" w:rsidRPr="00F0502A" w:rsidRDefault="00F0502A" w:rsidP="00F0502A">
            <w:pPr>
              <w:spacing w:before="96" w:after="120" w:line="240" w:lineRule="auto"/>
              <w:jc w:val="center"/>
              <w:rPr>
                <w:rFonts w:ascii="Arial" w:eastAsia="Times New Roman" w:hAnsi="Arial" w:cs="Arial"/>
                <w:color w:val="000000"/>
                <w:sz w:val="20"/>
                <w:szCs w:val="20"/>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r w:rsidR="00F0502A" w:rsidRPr="00F0502A" w:rsidTr="00F0502A">
        <w:trPr>
          <w:tblCellSpacing w:w="15" w:type="dxa"/>
        </w:trPr>
        <w:tc>
          <w:tcPr>
            <w:tcW w:w="0" w:type="auto"/>
            <w:tcBorders>
              <w:top w:val="single" w:sz="6" w:space="0" w:color="AAAAAA"/>
            </w:tcBorders>
            <w:shd w:val="clear" w:color="auto" w:fill="F8F9FA"/>
            <w:tcMar>
              <w:top w:w="0" w:type="dxa"/>
              <w:left w:w="0" w:type="dxa"/>
              <w:bottom w:w="0" w:type="dxa"/>
              <w:right w:w="0" w:type="dxa"/>
            </w:tcMar>
            <w:vAlign w:val="center"/>
          </w:tcPr>
          <w:p w:rsidR="00F0502A" w:rsidRPr="00F0502A" w:rsidRDefault="00F0502A" w:rsidP="00F0502A">
            <w:pPr>
              <w:spacing w:after="0" w:line="240" w:lineRule="auto"/>
              <w:rPr>
                <w:rFonts w:ascii="Arial" w:eastAsia="Times New Roman" w:hAnsi="Arial" w:cs="Arial"/>
                <w:color w:val="000000"/>
                <w:sz w:val="15"/>
                <w:szCs w:val="15"/>
              </w:rPr>
            </w:pPr>
          </w:p>
        </w:tc>
        <w:tc>
          <w:tcPr>
            <w:tcW w:w="0" w:type="auto"/>
            <w:shd w:val="clear" w:color="auto" w:fill="F8F9FA"/>
            <w:vAlign w:val="center"/>
          </w:tcPr>
          <w:p w:rsidR="00F0502A" w:rsidRPr="00F0502A" w:rsidRDefault="00F0502A" w:rsidP="00F0502A">
            <w:pPr>
              <w:spacing w:after="0" w:line="240" w:lineRule="auto"/>
              <w:rPr>
                <w:rFonts w:ascii="Times New Roman" w:eastAsia="Times New Roman" w:hAnsi="Times New Roman" w:cs="Times New Roman"/>
                <w:sz w:val="20"/>
                <w:szCs w:val="20"/>
              </w:rPr>
            </w:pPr>
          </w:p>
        </w:tc>
      </w:tr>
    </w:tbl>
    <w:p w:rsidR="00F0502A" w:rsidRPr="00F0502A" w:rsidRDefault="00F0502A" w:rsidP="00F0502A">
      <w:pPr>
        <w:shd w:val="clear" w:color="auto" w:fill="FFFFFF"/>
        <w:spacing w:before="96" w:after="120" w:line="240" w:lineRule="auto"/>
        <w:jc w:val="right"/>
        <w:rPr>
          <w:rFonts w:ascii="Arial" w:eastAsia="Times New Roman" w:hAnsi="Arial" w:cs="Arial"/>
          <w:color w:val="000000"/>
          <w:sz w:val="24"/>
          <w:szCs w:val="24"/>
        </w:rPr>
      </w:pPr>
      <w:proofErr w:type="gramStart"/>
      <w:r w:rsidRPr="00F0502A">
        <w:rPr>
          <w:rFonts w:ascii="Arial" w:eastAsia="Times New Roman" w:hAnsi="Arial" w:cs="Arial"/>
          <w:color w:val="000000"/>
          <w:sz w:val="24"/>
          <w:szCs w:val="24"/>
        </w:rPr>
        <w:t>في سنة </w:t>
      </w:r>
      <w:hyperlink r:id="rId14" w:tooltip="1501" w:history="1">
        <w:r w:rsidRPr="00F0502A">
          <w:rPr>
            <w:rFonts w:ascii="Arial" w:eastAsia="Times New Roman" w:hAnsi="Arial" w:cs="Arial"/>
            <w:color w:val="5A3696"/>
            <w:sz w:val="24"/>
            <w:szCs w:val="24"/>
            <w:u w:val="single"/>
          </w:rPr>
          <w:t>1501</w:t>
        </w:r>
      </w:hyperlink>
      <w:r w:rsidRPr="00F0502A">
        <w:rPr>
          <w:rFonts w:ascii="Arial" w:eastAsia="Times New Roman" w:hAnsi="Arial" w:cs="Arial"/>
          <w:color w:val="000000"/>
          <w:sz w:val="24"/>
          <w:szCs w:val="24"/>
        </w:rPr>
        <w:t> دخل جامعة </w:t>
      </w:r>
      <w:hyperlink r:id="rId15" w:tooltip="إرفورت" w:history="1">
        <w:r w:rsidRPr="00F0502A">
          <w:rPr>
            <w:rFonts w:ascii="Arial" w:eastAsia="Times New Roman" w:hAnsi="Arial" w:cs="Arial"/>
            <w:color w:val="5A3696"/>
            <w:sz w:val="24"/>
            <w:szCs w:val="24"/>
            <w:u w:val="single"/>
          </w:rPr>
          <w:t>إرفورت</w:t>
        </w:r>
      </w:hyperlink>
      <w:r w:rsidRPr="00F0502A">
        <w:rPr>
          <w:rFonts w:ascii="Arial" w:eastAsia="Times New Roman" w:hAnsi="Arial" w:cs="Arial"/>
          <w:color w:val="000000"/>
          <w:sz w:val="24"/>
          <w:szCs w:val="24"/>
        </w:rPr>
        <w:t> وحصل على الإجازة الجامعية في سنة </w:t>
      </w:r>
      <w:hyperlink r:id="rId16" w:tooltip="1505" w:history="1">
        <w:r w:rsidRPr="00F0502A">
          <w:rPr>
            <w:rFonts w:ascii="Arial" w:eastAsia="Times New Roman" w:hAnsi="Arial" w:cs="Arial"/>
            <w:color w:val="5A3696"/>
            <w:sz w:val="24"/>
            <w:szCs w:val="24"/>
            <w:u w:val="single"/>
          </w:rPr>
          <w:t>1505</w:t>
        </w:r>
      </w:hyperlink>
      <w:r w:rsidRPr="00F0502A">
        <w:rPr>
          <w:rFonts w:ascii="Arial" w:eastAsia="Times New Roman" w:hAnsi="Arial" w:cs="Arial"/>
          <w:color w:val="000000"/>
          <w:sz w:val="24"/>
          <w:szCs w:val="24"/>
        </w:rPr>
        <w:t>، ويقول عن نفسه أن قسوة أبويه عليه حملاه على دخول الدير الأوغسطيني في ارفورت سنة 1505.</w:t>
      </w:r>
      <w:proofErr w:type="gramEnd"/>
      <w:r w:rsidRPr="00F0502A">
        <w:rPr>
          <w:rFonts w:ascii="Arial" w:eastAsia="Times New Roman" w:hAnsi="Arial" w:cs="Arial"/>
          <w:color w:val="000000"/>
          <w:sz w:val="24"/>
          <w:szCs w:val="24"/>
        </w:rPr>
        <w:t xml:space="preserve"> وفي سنة </w:t>
      </w:r>
      <w:hyperlink r:id="rId17" w:tooltip="1507" w:history="1">
        <w:r w:rsidRPr="00F0502A">
          <w:rPr>
            <w:rFonts w:ascii="Arial" w:eastAsia="Times New Roman" w:hAnsi="Arial" w:cs="Arial"/>
            <w:color w:val="5A3696"/>
            <w:sz w:val="24"/>
            <w:szCs w:val="24"/>
            <w:u w:val="single"/>
          </w:rPr>
          <w:t>1507</w:t>
        </w:r>
      </w:hyperlink>
      <w:r w:rsidRPr="00F0502A">
        <w:rPr>
          <w:rFonts w:ascii="Arial" w:eastAsia="Times New Roman" w:hAnsi="Arial" w:cs="Arial"/>
          <w:color w:val="000000"/>
          <w:sz w:val="24"/>
          <w:szCs w:val="24"/>
        </w:rPr>
        <w:t>رسّم قسيساً، وفي سنة </w:t>
      </w:r>
      <w:hyperlink r:id="rId18" w:tooltip="1508" w:history="1">
        <w:r w:rsidRPr="00F0502A">
          <w:rPr>
            <w:rFonts w:ascii="Arial" w:eastAsia="Times New Roman" w:hAnsi="Arial" w:cs="Arial"/>
            <w:color w:val="5A3696"/>
            <w:sz w:val="24"/>
            <w:szCs w:val="24"/>
            <w:u w:val="single"/>
          </w:rPr>
          <w:t>1508</w:t>
        </w:r>
      </w:hyperlink>
      <w:r w:rsidRPr="00F0502A">
        <w:rPr>
          <w:rFonts w:ascii="Arial" w:eastAsia="Times New Roman" w:hAnsi="Arial" w:cs="Arial"/>
          <w:color w:val="000000"/>
          <w:sz w:val="24"/>
          <w:szCs w:val="24"/>
        </w:rPr>
        <w:t> قام بتدريس </w:t>
      </w:r>
      <w:hyperlink r:id="rId19" w:tooltip="الفلسفة" w:history="1">
        <w:r w:rsidRPr="00F0502A">
          <w:rPr>
            <w:rFonts w:ascii="Arial" w:eastAsia="Times New Roman" w:hAnsi="Arial" w:cs="Arial"/>
            <w:color w:val="5A3696"/>
            <w:sz w:val="24"/>
            <w:szCs w:val="24"/>
            <w:u w:val="single"/>
          </w:rPr>
          <w:t>الفلسفة</w:t>
        </w:r>
      </w:hyperlink>
      <w:r w:rsidRPr="00F0502A">
        <w:rPr>
          <w:rFonts w:ascii="Arial" w:eastAsia="Times New Roman" w:hAnsi="Arial" w:cs="Arial"/>
          <w:color w:val="000000"/>
          <w:sz w:val="24"/>
          <w:szCs w:val="24"/>
        </w:rPr>
        <w:t> في [جامعة فتنبرج</w:t>
      </w:r>
      <w:proofErr w:type="gramStart"/>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 وتولى شرح كتاب "الأخلاق إلى نيقوماخوس" </w:t>
      </w:r>
      <w:hyperlink r:id="rId20" w:tooltip="أرسطو" w:history="1">
        <w:r w:rsidRPr="00F0502A">
          <w:rPr>
            <w:rFonts w:ascii="Arial" w:eastAsia="Times New Roman" w:hAnsi="Arial" w:cs="Arial"/>
            <w:color w:val="5A3696"/>
            <w:sz w:val="24"/>
            <w:szCs w:val="24"/>
            <w:u w:val="single"/>
          </w:rPr>
          <w:t>لأرسطو</w:t>
        </w:r>
      </w:hyperlink>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واستمر في ذلك عامي </w:t>
      </w:r>
      <w:hyperlink r:id="rId21" w:tooltip="1508" w:history="1">
        <w:r w:rsidRPr="00F0502A">
          <w:rPr>
            <w:rFonts w:ascii="Arial" w:eastAsia="Times New Roman" w:hAnsi="Arial" w:cs="Arial"/>
            <w:color w:val="5A3696"/>
            <w:sz w:val="24"/>
            <w:szCs w:val="24"/>
            <w:u w:val="single"/>
          </w:rPr>
          <w:t>1508</w:t>
        </w:r>
      </w:hyperlink>
      <w:r w:rsidRPr="00F0502A">
        <w:rPr>
          <w:rFonts w:ascii="Arial" w:eastAsia="Times New Roman" w:hAnsi="Arial" w:cs="Arial"/>
          <w:color w:val="000000"/>
          <w:sz w:val="24"/>
          <w:szCs w:val="24"/>
        </w:rPr>
        <w:t> - </w:t>
      </w:r>
      <w:hyperlink r:id="rId22" w:tooltip="1509" w:history="1">
        <w:r w:rsidRPr="00F0502A">
          <w:rPr>
            <w:rFonts w:ascii="Arial" w:eastAsia="Times New Roman" w:hAnsi="Arial" w:cs="Arial"/>
            <w:color w:val="5A3696"/>
            <w:sz w:val="24"/>
            <w:szCs w:val="24"/>
            <w:u w:val="single"/>
          </w:rPr>
          <w:t>1509</w:t>
        </w:r>
      </w:hyperlink>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 وقد شعر بأن هذه المهمة شاقة عليه، كما يبدو، مما كتبه لصديقه يوهانس براون، القسيس في ايزنآخ، إذ يقول: </w:t>
      </w:r>
      <w:proofErr w:type="gramStart"/>
      <w:r w:rsidRPr="00F0502A">
        <w:rPr>
          <w:rFonts w:ascii="Arial" w:eastAsia="Times New Roman" w:hAnsi="Arial" w:cs="Arial"/>
          <w:color w:val="000000"/>
          <w:sz w:val="24"/>
          <w:szCs w:val="24"/>
        </w:rPr>
        <w:t>" إذا</w:t>
      </w:r>
      <w:proofErr w:type="gramEnd"/>
      <w:r w:rsidRPr="00F0502A">
        <w:rPr>
          <w:rFonts w:ascii="Arial" w:eastAsia="Times New Roman" w:hAnsi="Arial" w:cs="Arial"/>
          <w:color w:val="000000"/>
          <w:sz w:val="24"/>
          <w:szCs w:val="24"/>
        </w:rPr>
        <w:t xml:space="preserve"> أردت أن تعلم كيف حالي، فاعلم أنني في حال طيبة بفضل الله. </w:t>
      </w:r>
      <w:proofErr w:type="gramStart"/>
      <w:r w:rsidRPr="00F0502A">
        <w:rPr>
          <w:rFonts w:ascii="Arial" w:eastAsia="Times New Roman" w:hAnsi="Arial" w:cs="Arial"/>
          <w:color w:val="000000"/>
          <w:sz w:val="24"/>
          <w:szCs w:val="24"/>
        </w:rPr>
        <w:t>لكن الدراسة صعبة شاقة خصوصاً دراسة الفلسفة، وكان بودي أن استبدل بها، منذ البداية، دراسة </w:t>
      </w:r>
      <w:hyperlink r:id="rId23" w:tooltip="اللاهوت" w:history="1">
        <w:r w:rsidRPr="00F0502A">
          <w:rPr>
            <w:rFonts w:ascii="Arial" w:eastAsia="Times New Roman" w:hAnsi="Arial" w:cs="Arial"/>
            <w:color w:val="5A3696"/>
            <w:sz w:val="24"/>
            <w:szCs w:val="24"/>
            <w:u w:val="single"/>
          </w:rPr>
          <w:t>اللاهوت</w:t>
        </w:r>
      </w:hyperlink>
      <w:r w:rsidRPr="00F0502A">
        <w:rPr>
          <w:rFonts w:ascii="Arial" w:eastAsia="Times New Roman" w:hAnsi="Arial" w:cs="Arial"/>
          <w:color w:val="000000"/>
          <w:sz w:val="24"/>
          <w:szCs w:val="24"/>
        </w:rPr>
        <w:t>، أعني اللاهوت الذي يبحث عن بذرة الجوزة، ولباب حبة القمح، ونخاع العظام".</w:t>
      </w:r>
      <w:proofErr w:type="gramEnd"/>
    </w:p>
    <w:p w:rsidR="00F0502A" w:rsidRPr="00F0502A" w:rsidRDefault="00F0502A" w:rsidP="00F0502A">
      <w:pPr>
        <w:pBdr>
          <w:bottom w:val="single" w:sz="6" w:space="2" w:color="A2A9B1"/>
        </w:pBdr>
        <w:shd w:val="clear" w:color="auto" w:fill="FFFFFF"/>
        <w:spacing w:after="144" w:line="240" w:lineRule="auto"/>
        <w:jc w:val="right"/>
        <w:outlineLvl w:val="1"/>
        <w:rPr>
          <w:rFonts w:ascii="Arial" w:eastAsia="Times New Roman" w:hAnsi="Arial" w:cs="Arial"/>
          <w:color w:val="000000"/>
          <w:sz w:val="31"/>
          <w:szCs w:val="31"/>
        </w:rPr>
      </w:pPr>
      <w:r w:rsidRPr="00F0502A">
        <w:rPr>
          <w:rFonts w:ascii="Arial" w:eastAsia="Times New Roman" w:hAnsi="Arial" w:cs="Arial"/>
          <w:color w:val="000000"/>
          <w:sz w:val="31"/>
          <w:szCs w:val="31"/>
        </w:rPr>
        <w:t>بداية الاصلاح</w:t>
      </w:r>
    </w:p>
    <w:p w:rsidR="00F0502A" w:rsidRPr="00F0502A" w:rsidRDefault="00F0502A" w:rsidP="00F0502A">
      <w:pPr>
        <w:shd w:val="clear" w:color="auto" w:fill="FFFFFF"/>
        <w:spacing w:after="0" w:line="240" w:lineRule="auto"/>
        <w:jc w:val="right"/>
        <w:rPr>
          <w:rFonts w:ascii="Arial" w:eastAsia="Times New Roman" w:hAnsi="Arial" w:cs="Arial"/>
          <w:color w:val="000000"/>
          <w:sz w:val="24"/>
          <w:szCs w:val="24"/>
        </w:rPr>
      </w:pPr>
      <w:r w:rsidRPr="00F0502A">
        <w:rPr>
          <w:rFonts w:ascii="Arial" w:eastAsia="Times New Roman" w:hAnsi="Arial" w:cs="Arial"/>
          <w:color w:val="000000"/>
          <w:sz w:val="24"/>
          <w:szCs w:val="24"/>
        </w:rPr>
        <w:t>للمزيد من المعلومات: </w:t>
      </w:r>
      <w:hyperlink r:id="rId24" w:tooltip="تاريخ البروتستانتية (الصفحة غير موجودة)" w:history="1">
        <w:r w:rsidRPr="00F0502A">
          <w:rPr>
            <w:rFonts w:ascii="Arial" w:eastAsia="Times New Roman" w:hAnsi="Arial" w:cs="Arial"/>
            <w:color w:val="A55858"/>
            <w:sz w:val="24"/>
            <w:szCs w:val="24"/>
            <w:u w:val="single"/>
          </w:rPr>
          <w:t>تاريخ البروتستانتية</w:t>
        </w:r>
      </w:hyperlink>
    </w:p>
    <w:p w:rsidR="00F0502A" w:rsidRPr="00F0502A" w:rsidRDefault="00F0502A" w:rsidP="00F0502A">
      <w:pPr>
        <w:shd w:val="clear" w:color="auto" w:fill="F8F9FA"/>
        <w:spacing w:after="0" w:line="240" w:lineRule="auto"/>
        <w:jc w:val="center"/>
        <w:rPr>
          <w:rFonts w:ascii="Arial" w:eastAsia="Times New Roman" w:hAnsi="Arial" w:cs="Arial"/>
          <w:color w:val="000000"/>
          <w:sz w:val="23"/>
          <w:szCs w:val="23"/>
        </w:rPr>
      </w:pPr>
      <w:r w:rsidRPr="00F0502A">
        <w:rPr>
          <w:rFonts w:ascii="Arial" w:eastAsia="Times New Roman" w:hAnsi="Arial" w:cs="Arial"/>
          <w:noProof/>
          <w:color w:val="5A3696"/>
          <w:sz w:val="23"/>
          <w:szCs w:val="23"/>
        </w:rPr>
        <w:lastRenderedPageBreak/>
        <w:drawing>
          <wp:inline distT="0" distB="0" distL="0" distR="0" wp14:anchorId="28D9FC8F" wp14:editId="4DBABB96">
            <wp:extent cx="1800225" cy="2381250"/>
            <wp:effectExtent l="0" t="0" r="9525" b="0"/>
            <wp:docPr id="2" name="Picture 2" descr="https://www.marefa.org/images/0/05/Tesent%C3%BCr_WB.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refa.org/images/0/05/Tesent%C3%BCr_WB.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225" cy="2381250"/>
                    </a:xfrm>
                    <a:prstGeom prst="rect">
                      <a:avLst/>
                    </a:prstGeom>
                    <a:noFill/>
                    <a:ln>
                      <a:noFill/>
                    </a:ln>
                  </pic:spPr>
                </pic:pic>
              </a:graphicData>
            </a:graphic>
          </wp:inline>
        </w:drawing>
      </w:r>
    </w:p>
    <w:p w:rsidR="00F0502A" w:rsidRPr="00F0502A" w:rsidRDefault="00F0502A" w:rsidP="00F0502A">
      <w:pPr>
        <w:shd w:val="clear" w:color="auto" w:fill="F8F9FA"/>
        <w:spacing w:after="192" w:line="336" w:lineRule="atLeast"/>
        <w:jc w:val="right"/>
        <w:rPr>
          <w:rFonts w:ascii="Arial" w:eastAsia="Times New Roman" w:hAnsi="Arial" w:cs="Arial"/>
          <w:color w:val="000000"/>
          <w:sz w:val="21"/>
          <w:szCs w:val="21"/>
        </w:rPr>
      </w:pPr>
      <w:r w:rsidRPr="00F0502A">
        <w:rPr>
          <w:rFonts w:ascii="Arial" w:eastAsia="Times New Roman" w:hAnsi="Arial" w:cs="Arial"/>
          <w:color w:val="000000"/>
          <w:sz w:val="21"/>
          <w:szCs w:val="21"/>
        </w:rPr>
        <w:t>Door of the </w:t>
      </w:r>
      <w:proofErr w:type="gramStart"/>
      <w:r w:rsidRPr="00F0502A">
        <w:rPr>
          <w:rFonts w:ascii="Arial" w:eastAsia="Times New Roman" w:hAnsi="Arial" w:cs="Arial"/>
          <w:i/>
          <w:iCs/>
          <w:color w:val="000000"/>
          <w:sz w:val="21"/>
          <w:szCs w:val="21"/>
        </w:rPr>
        <w:t>Schlosskirche</w:t>
      </w:r>
      <w:r w:rsidRPr="00F0502A">
        <w:rPr>
          <w:rFonts w:ascii="Arial" w:eastAsia="Times New Roman" w:hAnsi="Arial" w:cs="Arial"/>
          <w:color w:val="000000"/>
          <w:sz w:val="21"/>
          <w:szCs w:val="21"/>
        </w:rPr>
        <w:t>(</w:t>
      </w:r>
      <w:proofErr w:type="gramEnd"/>
      <w:r w:rsidRPr="00F0502A">
        <w:rPr>
          <w:rFonts w:ascii="Arial" w:eastAsia="Times New Roman" w:hAnsi="Arial" w:cs="Arial"/>
          <w:color w:val="000000"/>
          <w:sz w:val="21"/>
          <w:szCs w:val="21"/>
        </w:rPr>
        <w:t>castle church) in Wittenberg to which Luther is said to have nailed his </w:t>
      </w:r>
      <w:hyperlink r:id="rId27" w:tooltip="95 Theses (الصفحة غير موجودة)" w:history="1">
        <w:r w:rsidRPr="00F0502A">
          <w:rPr>
            <w:rFonts w:ascii="Arial" w:eastAsia="Times New Roman" w:hAnsi="Arial" w:cs="Arial"/>
            <w:color w:val="A55858"/>
            <w:sz w:val="21"/>
            <w:szCs w:val="21"/>
            <w:u w:val="single"/>
          </w:rPr>
          <w:t>95 Theses</w:t>
        </w:r>
      </w:hyperlink>
      <w:r w:rsidRPr="00F0502A">
        <w:rPr>
          <w:rFonts w:ascii="Arial" w:eastAsia="Times New Roman" w:hAnsi="Arial" w:cs="Arial"/>
          <w:color w:val="000000"/>
          <w:sz w:val="21"/>
          <w:szCs w:val="21"/>
        </w:rPr>
        <w:t> on the 31st of October 1517, sparking the </w:t>
      </w:r>
      <w:hyperlink r:id="rId28" w:tooltip="Protestant Reformation (الصفحة غير موجودة)" w:history="1">
        <w:r w:rsidRPr="00F0502A">
          <w:rPr>
            <w:rFonts w:ascii="Arial" w:eastAsia="Times New Roman" w:hAnsi="Arial" w:cs="Arial"/>
            <w:color w:val="A55858"/>
            <w:sz w:val="21"/>
            <w:szCs w:val="21"/>
            <w:u w:val="single"/>
          </w:rPr>
          <w:t>Reformation</w:t>
        </w:r>
      </w:hyperlink>
      <w:r w:rsidRPr="00F0502A">
        <w:rPr>
          <w:rFonts w:ascii="Arial" w:eastAsia="Times New Roman" w:hAnsi="Arial" w:cs="Arial"/>
          <w:color w:val="000000"/>
          <w:sz w:val="21"/>
          <w:szCs w:val="21"/>
        </w:rPr>
        <w:t>.</w:t>
      </w:r>
    </w:p>
    <w:p w:rsidR="00F0502A" w:rsidRPr="00F0502A" w:rsidRDefault="00F0502A" w:rsidP="00F0502A">
      <w:pPr>
        <w:shd w:val="clear" w:color="auto" w:fill="F8F9FA"/>
        <w:spacing w:after="0" w:line="240" w:lineRule="auto"/>
        <w:jc w:val="center"/>
        <w:rPr>
          <w:rFonts w:ascii="Arial" w:eastAsia="Times New Roman" w:hAnsi="Arial" w:cs="Arial"/>
          <w:color w:val="000000"/>
          <w:sz w:val="23"/>
          <w:szCs w:val="23"/>
        </w:rPr>
      </w:pPr>
      <w:r w:rsidRPr="00F0502A">
        <w:rPr>
          <w:rFonts w:ascii="Arial" w:eastAsia="Times New Roman" w:hAnsi="Arial" w:cs="Arial"/>
          <w:noProof/>
          <w:color w:val="5A3696"/>
          <w:sz w:val="23"/>
          <w:szCs w:val="23"/>
        </w:rPr>
        <w:drawing>
          <wp:inline distT="0" distB="0" distL="0" distR="0" wp14:anchorId="2E7DFD0E" wp14:editId="3261C06D">
            <wp:extent cx="2857500" cy="2009775"/>
            <wp:effectExtent l="0" t="0" r="0" b="9525"/>
            <wp:docPr id="3" name="Picture 3" descr="https://www.marefa.org/images/thumb/5/55/Jeorg_Breu_Elder_A_Question_to_a_Mintmaker_c1500.png/300px-Jeorg_Breu_Elder_A_Question_to_a_Mintmaker_c150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efa.org/images/thumb/5/55/Jeorg_Breu_Elder_A_Question_to_a_Mintmaker_c1500.png/300px-Jeorg_Breu_Elder_A_Question_to_a_Mintmaker_c1500.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rsidR="00F0502A" w:rsidRPr="00F0502A" w:rsidRDefault="00F0502A" w:rsidP="00F0502A">
      <w:pPr>
        <w:shd w:val="clear" w:color="auto" w:fill="F8F9FA"/>
        <w:spacing w:after="192" w:line="336" w:lineRule="atLeast"/>
        <w:jc w:val="right"/>
        <w:rPr>
          <w:rFonts w:ascii="Arial" w:eastAsia="Times New Roman" w:hAnsi="Arial" w:cs="Arial"/>
          <w:color w:val="000000"/>
          <w:sz w:val="21"/>
          <w:szCs w:val="21"/>
        </w:rPr>
      </w:pPr>
      <w:r w:rsidRPr="00F0502A">
        <w:rPr>
          <w:rFonts w:ascii="Arial" w:eastAsia="Times New Roman" w:hAnsi="Arial" w:cs="Arial"/>
          <w:color w:val="000000"/>
          <w:sz w:val="21"/>
          <w:szCs w:val="21"/>
        </w:rPr>
        <w:t xml:space="preserve">The sale of </w:t>
      </w:r>
      <w:proofErr w:type="gramStart"/>
      <w:r w:rsidRPr="00F0502A">
        <w:rPr>
          <w:rFonts w:ascii="Arial" w:eastAsia="Times New Roman" w:hAnsi="Arial" w:cs="Arial"/>
          <w:color w:val="000000"/>
          <w:sz w:val="21"/>
          <w:szCs w:val="21"/>
        </w:rPr>
        <w:t>indulgences shown</w:t>
      </w:r>
      <w:proofErr w:type="gramEnd"/>
      <w:r w:rsidRPr="00F0502A">
        <w:rPr>
          <w:rFonts w:ascii="Arial" w:eastAsia="Times New Roman" w:hAnsi="Arial" w:cs="Arial"/>
          <w:color w:val="000000"/>
          <w:sz w:val="21"/>
          <w:szCs w:val="21"/>
        </w:rPr>
        <w:t xml:space="preserve"> in </w:t>
      </w:r>
      <w:r w:rsidRPr="00F0502A">
        <w:rPr>
          <w:rFonts w:ascii="Arial" w:eastAsia="Times New Roman" w:hAnsi="Arial" w:cs="Arial"/>
          <w:i/>
          <w:iCs/>
          <w:color w:val="000000"/>
          <w:sz w:val="21"/>
          <w:szCs w:val="21"/>
        </w:rPr>
        <w:t>A Question to a Mintmaker</w:t>
      </w:r>
      <w:r w:rsidRPr="00F0502A">
        <w:rPr>
          <w:rFonts w:ascii="Arial" w:eastAsia="Times New Roman" w:hAnsi="Arial" w:cs="Arial"/>
          <w:color w:val="000000"/>
          <w:sz w:val="21"/>
          <w:szCs w:val="21"/>
        </w:rPr>
        <w:t>, woodcut by </w:t>
      </w:r>
      <w:hyperlink r:id="rId31" w:tooltip="Jörg Breu the Elder (الصفحة غير موجودة)" w:history="1">
        <w:r w:rsidRPr="00F0502A">
          <w:rPr>
            <w:rFonts w:ascii="Arial" w:eastAsia="Times New Roman" w:hAnsi="Arial" w:cs="Arial"/>
            <w:color w:val="A55858"/>
            <w:sz w:val="21"/>
            <w:szCs w:val="21"/>
            <w:u w:val="single"/>
          </w:rPr>
          <w:t>Jörg Breu the Elder</w:t>
        </w:r>
      </w:hyperlink>
      <w:r w:rsidRPr="00F0502A">
        <w:rPr>
          <w:rFonts w:ascii="Arial" w:eastAsia="Times New Roman" w:hAnsi="Arial" w:cs="Arial"/>
          <w:color w:val="000000"/>
          <w:sz w:val="21"/>
          <w:szCs w:val="21"/>
        </w:rPr>
        <w:t> of Augsburg, circa 1530.</w:t>
      </w:r>
    </w:p>
    <w:p w:rsidR="00F0502A" w:rsidRPr="00F0502A" w:rsidRDefault="00F0502A" w:rsidP="00F0502A">
      <w:pPr>
        <w:shd w:val="clear" w:color="auto" w:fill="FFFFFF"/>
        <w:spacing w:before="96" w:after="120" w:line="240" w:lineRule="auto"/>
        <w:jc w:val="right"/>
        <w:rPr>
          <w:rFonts w:ascii="Arial" w:eastAsia="Times New Roman" w:hAnsi="Arial" w:cs="Arial"/>
          <w:color w:val="000000"/>
          <w:sz w:val="24"/>
          <w:szCs w:val="24"/>
        </w:rPr>
      </w:pPr>
      <w:proofErr w:type="gramStart"/>
      <w:r w:rsidRPr="00F0502A">
        <w:rPr>
          <w:rFonts w:ascii="Arial" w:eastAsia="Times New Roman" w:hAnsi="Arial" w:cs="Arial"/>
          <w:color w:val="000000"/>
          <w:sz w:val="24"/>
          <w:szCs w:val="24"/>
        </w:rPr>
        <w:t>في سنة </w:t>
      </w:r>
      <w:hyperlink r:id="rId32" w:tooltip="1511" w:history="1">
        <w:r w:rsidRPr="00F0502A">
          <w:rPr>
            <w:rFonts w:ascii="Arial" w:eastAsia="Times New Roman" w:hAnsi="Arial" w:cs="Arial"/>
            <w:color w:val="5A3696"/>
            <w:sz w:val="24"/>
            <w:szCs w:val="24"/>
            <w:u w:val="single"/>
          </w:rPr>
          <w:t>1511</w:t>
        </w:r>
      </w:hyperlink>
      <w:r w:rsidRPr="00F0502A">
        <w:rPr>
          <w:rFonts w:ascii="Arial" w:eastAsia="Times New Roman" w:hAnsi="Arial" w:cs="Arial"/>
          <w:color w:val="000000"/>
          <w:sz w:val="24"/>
          <w:szCs w:val="24"/>
        </w:rPr>
        <w:t> سافر إلى </w:t>
      </w:r>
      <w:hyperlink r:id="rId33" w:tooltip="روما" w:history="1">
        <w:r w:rsidRPr="00F0502A">
          <w:rPr>
            <w:rFonts w:ascii="Arial" w:eastAsia="Times New Roman" w:hAnsi="Arial" w:cs="Arial"/>
            <w:color w:val="5A3696"/>
            <w:sz w:val="24"/>
            <w:szCs w:val="24"/>
            <w:u w:val="single"/>
          </w:rPr>
          <w:t>روما</w:t>
        </w:r>
      </w:hyperlink>
      <w:r w:rsidRPr="00F0502A">
        <w:rPr>
          <w:rFonts w:ascii="Arial" w:eastAsia="Times New Roman" w:hAnsi="Arial" w:cs="Arial"/>
          <w:color w:val="000000"/>
          <w:sz w:val="24"/>
          <w:szCs w:val="24"/>
        </w:rPr>
        <w:t>، وهذه الرحلة هي التي غيرت مجرى حياته، ولما عاد منها بدء سيرته مصلحاً للدين المسيحي.</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وكان </w:t>
      </w:r>
      <w:hyperlink r:id="rId34" w:tooltip="البابا" w:history="1">
        <w:r w:rsidRPr="00F0502A">
          <w:rPr>
            <w:rFonts w:ascii="Arial" w:eastAsia="Times New Roman" w:hAnsi="Arial" w:cs="Arial"/>
            <w:color w:val="5A3696"/>
            <w:sz w:val="24"/>
            <w:szCs w:val="24"/>
            <w:u w:val="single"/>
          </w:rPr>
          <w:t>البابا</w:t>
        </w:r>
      </w:hyperlink>
      <w:r w:rsidRPr="00F0502A">
        <w:rPr>
          <w:rFonts w:ascii="Arial" w:eastAsia="Times New Roman" w:hAnsi="Arial" w:cs="Arial"/>
          <w:color w:val="000000"/>
          <w:sz w:val="24"/>
          <w:szCs w:val="24"/>
        </w:rPr>
        <w:t>في روما، في أشد الحاجة إلى المال، ولم يجد سبيلاً للحصول عليه إلا عن طريق إصدار وبيع </w:t>
      </w:r>
      <w:hyperlink r:id="rId35" w:tooltip="صكوك الغفران" w:history="1">
        <w:r w:rsidRPr="00F0502A">
          <w:rPr>
            <w:rFonts w:ascii="Arial" w:eastAsia="Times New Roman" w:hAnsi="Arial" w:cs="Arial"/>
            <w:color w:val="5A3696"/>
            <w:sz w:val="24"/>
            <w:szCs w:val="24"/>
            <w:u w:val="single"/>
          </w:rPr>
          <w:t>صكوك الغفران</w:t>
        </w:r>
      </w:hyperlink>
      <w:r w:rsidRPr="00F0502A">
        <w:rPr>
          <w:rFonts w:ascii="Arial" w:eastAsia="Times New Roman" w:hAnsi="Arial" w:cs="Arial"/>
          <w:color w:val="000000"/>
          <w:sz w:val="24"/>
          <w:szCs w:val="24"/>
        </w:rPr>
        <w:t>، وكان يطلب إلى الناس شراؤها ليغفر الله ذنوب أقربائهم أو من يشاؤون ممن يعذبون في المطهر بسبب ما اقترفوه من ذنوب.</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وكان يشرف على هذه العملية راهب </w:t>
      </w:r>
      <w:hyperlink r:id="rId36" w:tooltip="الدومنيكان" w:history="1">
        <w:r w:rsidRPr="00F0502A">
          <w:rPr>
            <w:rFonts w:ascii="Arial" w:eastAsia="Times New Roman" w:hAnsi="Arial" w:cs="Arial"/>
            <w:color w:val="5A3696"/>
            <w:sz w:val="24"/>
            <w:szCs w:val="24"/>
            <w:u w:val="single"/>
          </w:rPr>
          <w:t>دومنيكي</w:t>
        </w:r>
      </w:hyperlink>
      <w:r w:rsidRPr="00F0502A">
        <w:rPr>
          <w:rFonts w:ascii="Arial" w:eastAsia="Times New Roman" w:hAnsi="Arial" w:cs="Arial"/>
          <w:color w:val="000000"/>
          <w:sz w:val="24"/>
          <w:szCs w:val="24"/>
        </w:rPr>
        <w:t> يدعى يوحنا </w:t>
      </w:r>
      <w:hyperlink r:id="rId37" w:tooltip="تتسل (الصفحة غير موجودة)" w:history="1">
        <w:r w:rsidRPr="00F0502A">
          <w:rPr>
            <w:rFonts w:ascii="Arial" w:eastAsia="Times New Roman" w:hAnsi="Arial" w:cs="Arial"/>
            <w:color w:val="A55858"/>
            <w:sz w:val="24"/>
            <w:szCs w:val="24"/>
            <w:u w:val="single"/>
          </w:rPr>
          <w:t>تتسل</w:t>
        </w:r>
      </w:hyperlink>
      <w:r w:rsidRPr="00F0502A">
        <w:rPr>
          <w:rFonts w:ascii="Arial" w:eastAsia="Times New Roman" w:hAnsi="Arial" w:cs="Arial"/>
          <w:color w:val="000000"/>
          <w:sz w:val="24"/>
          <w:szCs w:val="24"/>
        </w:rPr>
        <w:t> وذلك في سنة </w:t>
      </w:r>
      <w:hyperlink r:id="rId38" w:tooltip="1516" w:history="1">
        <w:r w:rsidRPr="00F0502A">
          <w:rPr>
            <w:rFonts w:ascii="Arial" w:eastAsia="Times New Roman" w:hAnsi="Arial" w:cs="Arial"/>
            <w:color w:val="5A3696"/>
            <w:sz w:val="24"/>
            <w:szCs w:val="24"/>
            <w:u w:val="single"/>
          </w:rPr>
          <w:t>1516</w:t>
        </w:r>
      </w:hyperlink>
      <w:r w:rsidRPr="00F0502A">
        <w:rPr>
          <w:rFonts w:ascii="Arial" w:eastAsia="Times New Roman" w:hAnsi="Arial" w:cs="Arial"/>
          <w:color w:val="000000"/>
          <w:sz w:val="24"/>
          <w:szCs w:val="24"/>
        </w:rPr>
        <w:t>، فراح يروّج لها بطرق ظاهرة أثارت ثائرة مارتن لوثر، فأصدر لوثر بياناً يحتوي على 25 قضية ضد صكوك الغفران.</w:t>
      </w:r>
      <w:proofErr w:type="gramEnd"/>
      <w:r w:rsidRPr="00F0502A">
        <w:rPr>
          <w:rFonts w:ascii="Arial" w:eastAsia="Times New Roman" w:hAnsi="Arial" w:cs="Arial"/>
          <w:color w:val="000000"/>
          <w:sz w:val="24"/>
          <w:szCs w:val="24"/>
        </w:rPr>
        <w:t xml:space="preserve"> ولصق البيان على باب كنيسة فتنبرج، في يوم </w:t>
      </w:r>
      <w:hyperlink r:id="rId39" w:tooltip="31 أكتوبر" w:history="1">
        <w:r w:rsidRPr="00F0502A">
          <w:rPr>
            <w:rFonts w:ascii="Arial" w:eastAsia="Times New Roman" w:hAnsi="Arial" w:cs="Arial"/>
            <w:color w:val="5A3696"/>
            <w:sz w:val="24"/>
            <w:szCs w:val="24"/>
            <w:u w:val="single"/>
          </w:rPr>
          <w:t>31 أكتوبر</w:t>
        </w:r>
      </w:hyperlink>
      <w:r w:rsidRPr="00F0502A">
        <w:rPr>
          <w:rFonts w:ascii="Arial" w:eastAsia="Times New Roman" w:hAnsi="Arial" w:cs="Arial"/>
          <w:color w:val="000000"/>
          <w:sz w:val="24"/>
          <w:szCs w:val="24"/>
        </w:rPr>
        <w:t> </w:t>
      </w:r>
      <w:hyperlink r:id="rId40" w:tooltip="1517" w:history="1">
        <w:r w:rsidRPr="00F0502A">
          <w:rPr>
            <w:rFonts w:ascii="Arial" w:eastAsia="Times New Roman" w:hAnsi="Arial" w:cs="Arial"/>
            <w:color w:val="5A3696"/>
            <w:sz w:val="24"/>
            <w:szCs w:val="24"/>
            <w:u w:val="single"/>
          </w:rPr>
          <w:t>1517</w:t>
        </w:r>
      </w:hyperlink>
      <w:r w:rsidRPr="00F0502A">
        <w:rPr>
          <w:rFonts w:ascii="Arial" w:eastAsia="Times New Roman" w:hAnsi="Arial" w:cs="Arial"/>
          <w:color w:val="000000"/>
          <w:sz w:val="24"/>
          <w:szCs w:val="24"/>
        </w:rPr>
        <w:t> ، فسافر تتسل إلى </w:t>
      </w:r>
      <w:hyperlink r:id="rId41" w:tooltip="فرانكفورت" w:history="1">
        <w:r w:rsidRPr="00F0502A">
          <w:rPr>
            <w:rFonts w:ascii="Arial" w:eastAsia="Times New Roman" w:hAnsi="Arial" w:cs="Arial"/>
            <w:color w:val="5A3696"/>
            <w:sz w:val="24"/>
            <w:szCs w:val="24"/>
            <w:u w:val="single"/>
          </w:rPr>
          <w:t>فرانكفورت</w:t>
        </w:r>
      </w:hyperlink>
      <w:r w:rsidRPr="00F0502A">
        <w:rPr>
          <w:rFonts w:ascii="Arial" w:eastAsia="Times New Roman" w:hAnsi="Arial" w:cs="Arial"/>
          <w:color w:val="000000"/>
          <w:sz w:val="24"/>
          <w:szCs w:val="24"/>
        </w:rPr>
        <w:t>وأصدر من هناك بياناً فند فيه قضايا لوثر الـ 25، وقام بإحراق بيان لوثر علناً، فانتقم الطلاب في فتنبرج فأحرقوا بيان تتسل.</w:t>
      </w:r>
    </w:p>
    <w:p w:rsidR="00F0502A" w:rsidRPr="00F0502A" w:rsidRDefault="00F0502A" w:rsidP="00F0502A">
      <w:pPr>
        <w:shd w:val="clear" w:color="auto" w:fill="FFFFFF"/>
        <w:spacing w:after="0" w:line="240" w:lineRule="auto"/>
        <w:jc w:val="right"/>
        <w:rPr>
          <w:ins w:id="1" w:author="Unknown"/>
          <w:rFonts w:ascii="Arial" w:eastAsia="Times New Roman" w:hAnsi="Arial" w:cs="Arial"/>
          <w:color w:val="000000"/>
          <w:sz w:val="24"/>
          <w:szCs w:val="24"/>
        </w:rPr>
      </w:pPr>
      <w:ins w:id="2" w:author="Unknown">
        <w:r w:rsidRPr="00F0502A">
          <w:rPr>
            <w:rFonts w:ascii="Arial" w:eastAsia="Times New Roman" w:hAnsi="Arial" w:cs="Arial"/>
            <w:color w:val="000000"/>
            <w:sz w:val="24"/>
            <w:szCs w:val="24"/>
          </w:rPr>
          <w:br/>
        </w:r>
      </w:ins>
    </w:p>
    <w:p w:rsidR="00F0502A" w:rsidRPr="00F0502A" w:rsidRDefault="00F0502A" w:rsidP="00F0502A">
      <w:pPr>
        <w:pBdr>
          <w:bottom w:val="single" w:sz="6" w:space="2" w:color="A2A9B1"/>
        </w:pBdr>
        <w:shd w:val="clear" w:color="auto" w:fill="FFFFFF"/>
        <w:spacing w:after="144" w:line="240" w:lineRule="auto"/>
        <w:jc w:val="right"/>
        <w:outlineLvl w:val="1"/>
        <w:rPr>
          <w:ins w:id="3" w:author="Unknown"/>
          <w:rFonts w:ascii="Arial" w:eastAsia="Times New Roman" w:hAnsi="Arial" w:cs="Arial"/>
          <w:color w:val="000000"/>
          <w:sz w:val="31"/>
          <w:szCs w:val="31"/>
        </w:rPr>
      </w:pPr>
      <w:ins w:id="4" w:author="Unknown">
        <w:r w:rsidRPr="00F0502A">
          <w:rPr>
            <w:rFonts w:ascii="Arial" w:eastAsia="Times New Roman" w:hAnsi="Arial" w:cs="Arial"/>
            <w:color w:val="000000"/>
            <w:sz w:val="31"/>
            <w:szCs w:val="31"/>
          </w:rPr>
          <w:t>المواجهات</w:t>
        </w:r>
      </w:ins>
    </w:p>
    <w:p w:rsidR="00F0502A" w:rsidRPr="00F0502A" w:rsidRDefault="00F0502A" w:rsidP="00F0502A">
      <w:pPr>
        <w:shd w:val="clear" w:color="auto" w:fill="F8F9FA"/>
        <w:spacing w:after="0" w:line="240" w:lineRule="auto"/>
        <w:jc w:val="center"/>
        <w:rPr>
          <w:ins w:id="5" w:author="Unknown"/>
          <w:rFonts w:ascii="Arial" w:eastAsia="Times New Roman" w:hAnsi="Arial" w:cs="Arial"/>
          <w:color w:val="000000"/>
          <w:sz w:val="23"/>
          <w:szCs w:val="23"/>
        </w:rPr>
      </w:pPr>
      <w:ins w:id="6" w:author="Unknown">
        <w:r w:rsidRPr="00F0502A">
          <w:rPr>
            <w:rFonts w:ascii="Arial" w:eastAsia="Times New Roman" w:hAnsi="Arial" w:cs="Arial"/>
            <w:noProof/>
            <w:color w:val="5A3696"/>
            <w:sz w:val="23"/>
            <w:szCs w:val="23"/>
          </w:rPr>
          <w:lastRenderedPageBreak/>
          <w:drawing>
            <wp:inline distT="0" distB="0" distL="0" distR="0" wp14:anchorId="4C11F9DA" wp14:editId="68AAF696">
              <wp:extent cx="2857500" cy="1800225"/>
              <wp:effectExtent l="0" t="0" r="0" b="9525"/>
              <wp:docPr id="4" name="Picture 4" descr="https://www.marefa.org/images/thumb/1/1d/Diet_of_Worms.jpg/300px-Diet_of_Worms.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refa.org/images/thumb/1/1d/Diet_of_Worms.jpg/300px-Diet_of_Worms.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80022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7" w:author="Unknown"/>
          <w:rFonts w:ascii="Arial" w:eastAsia="Times New Roman" w:hAnsi="Arial" w:cs="Arial"/>
          <w:color w:val="000000"/>
          <w:sz w:val="21"/>
          <w:szCs w:val="21"/>
        </w:rPr>
      </w:pPr>
      <w:ins w:id="8" w:author="Unknown">
        <w:r w:rsidRPr="00F0502A">
          <w:rPr>
            <w:rFonts w:ascii="Arial" w:eastAsia="Times New Roman" w:hAnsi="Arial" w:cs="Arial"/>
            <w:color w:val="000000"/>
            <w:sz w:val="21"/>
            <w:szCs w:val="21"/>
          </w:rPr>
          <w:t xml:space="preserve">"Luther </w:t>
        </w:r>
        <w:proofErr w:type="gramStart"/>
        <w:r w:rsidRPr="00F0502A">
          <w:rPr>
            <w:rFonts w:ascii="Arial" w:eastAsia="Times New Roman" w:hAnsi="Arial" w:cs="Arial"/>
            <w:color w:val="000000"/>
            <w:sz w:val="21"/>
            <w:szCs w:val="21"/>
          </w:rPr>
          <w:t>Before</w:t>
        </w:r>
        <w:proofErr w:type="gramEnd"/>
        <w:r w:rsidRPr="00F0502A">
          <w:rPr>
            <w:rFonts w:ascii="Arial" w:eastAsia="Times New Roman" w:hAnsi="Arial" w:cs="Arial"/>
            <w:color w:val="000000"/>
            <w:sz w:val="21"/>
            <w:szCs w:val="21"/>
          </w:rPr>
          <w:t xml:space="preserve"> the Diet of Worms." Photogravure based on the painting by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"https://www.marefa.org/index.php?title=Anton_Alexander_von_Werner&amp;action=edit&amp;redlink=1" \o "Anton Alexander von Werner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A55858"/>
            <w:sz w:val="21"/>
            <w:szCs w:val="21"/>
            <w:u w:val="single"/>
          </w:rPr>
          <w:t>Anton von Werner</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(1843–1915)</w:t>
        </w:r>
      </w:ins>
    </w:p>
    <w:p w:rsidR="00F0502A" w:rsidRPr="00F0502A" w:rsidRDefault="00F0502A" w:rsidP="00F0502A">
      <w:pPr>
        <w:shd w:val="clear" w:color="auto" w:fill="FFFFFF"/>
        <w:spacing w:before="96" w:after="120" w:line="240" w:lineRule="auto"/>
        <w:jc w:val="right"/>
        <w:rPr>
          <w:ins w:id="9" w:author="Unknown"/>
          <w:rFonts w:ascii="Arial" w:eastAsia="Times New Roman" w:hAnsi="Arial" w:cs="Arial"/>
          <w:color w:val="000000"/>
          <w:sz w:val="24"/>
          <w:szCs w:val="24"/>
        </w:rPr>
      </w:pPr>
      <w:proofErr w:type="gramStart"/>
      <w:ins w:id="10" w:author="Unknown">
        <w:r w:rsidRPr="00F0502A">
          <w:rPr>
            <w:rFonts w:ascii="Arial" w:eastAsia="Times New Roman" w:hAnsi="Arial" w:cs="Arial"/>
            <w:color w:val="000000"/>
            <w:sz w:val="24"/>
            <w:szCs w:val="24"/>
          </w:rPr>
          <w:t>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"https://www.marefa.org/1518" \o "1518"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1518</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انضم ملانكتون إلى لوثر.</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وتدخل البابا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"https://www.marefa.org/%D9%84%D9%8A%D9%88_%D8%A7%D9%84%D8%B9%D8%A7%D8%B4%D8%B1" \o "ليو العاشر"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ليو العاشر</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(Leo X) في النزاع فاستدعى لوثر إلى روما سنة 1518، لاستجوابه في أمر قضاياه تلك.</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فتدخلت الجامعة كما تدخل نائب سكسونيا، وأخفقت المفاوضات التي أجراها الكردينال كاجتان وملتتس.</w:t>
        </w:r>
        <w:proofErr w:type="gramEnd"/>
      </w:ins>
    </w:p>
    <w:p w:rsidR="00F0502A" w:rsidRPr="00F0502A" w:rsidRDefault="00F0502A" w:rsidP="00F0502A">
      <w:pPr>
        <w:shd w:val="clear" w:color="auto" w:fill="F8F9FA"/>
        <w:spacing w:after="0" w:line="240" w:lineRule="auto"/>
        <w:jc w:val="center"/>
        <w:rPr>
          <w:ins w:id="11" w:author="Unknown"/>
          <w:rFonts w:ascii="Arial" w:eastAsia="Times New Roman" w:hAnsi="Arial" w:cs="Arial"/>
          <w:color w:val="000000"/>
          <w:sz w:val="23"/>
          <w:szCs w:val="23"/>
        </w:rPr>
      </w:pPr>
      <w:ins w:id="12" w:author="Unknown">
        <w:r w:rsidRPr="00F0502A">
          <w:rPr>
            <w:rFonts w:ascii="Arial" w:eastAsia="Times New Roman" w:hAnsi="Arial" w:cs="Arial"/>
            <w:noProof/>
            <w:color w:val="5A3696"/>
            <w:sz w:val="23"/>
            <w:szCs w:val="23"/>
          </w:rPr>
          <w:drawing>
            <wp:inline distT="0" distB="0" distL="0" distR="0" wp14:anchorId="4B3D7313" wp14:editId="0F747DF1">
              <wp:extent cx="2305050" cy="2838450"/>
              <wp:effectExtent l="0" t="0" r="0" b="0"/>
              <wp:docPr id="5" name="Picture 5" descr="https://www.marefa.org/images/a/a2/Pope-leo10.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refa.org/images/a/a2/Pope-leo10.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05050" cy="2838450"/>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13" w:author="Unknown"/>
          <w:rFonts w:ascii="Arial" w:eastAsia="Times New Roman" w:hAnsi="Arial" w:cs="Arial"/>
          <w:color w:val="000000"/>
          <w:sz w:val="21"/>
          <w:szCs w:val="21"/>
        </w:rPr>
      </w:pPr>
      <w:ins w:id="14" w:author="Unknown">
        <w:r w:rsidRPr="00F0502A">
          <w:rPr>
            <w:rFonts w:ascii="Arial" w:eastAsia="Times New Roman" w:hAnsi="Arial" w:cs="Arial"/>
            <w:color w:val="000000"/>
            <w:sz w:val="21"/>
            <w:szCs w:val="21"/>
          </w:rPr>
          <w:t>البابا ليو العاشر Leo X</w:t>
        </w:r>
      </w:ins>
    </w:p>
    <w:p w:rsidR="00F0502A" w:rsidRPr="00F0502A" w:rsidRDefault="00F0502A" w:rsidP="00F0502A">
      <w:pPr>
        <w:shd w:val="clear" w:color="auto" w:fill="FFFFFF"/>
        <w:spacing w:before="96" w:after="120" w:line="240" w:lineRule="auto"/>
        <w:jc w:val="right"/>
        <w:rPr>
          <w:ins w:id="15" w:author="Unknown"/>
          <w:rFonts w:ascii="Arial" w:eastAsia="Times New Roman" w:hAnsi="Arial" w:cs="Arial"/>
          <w:color w:val="000000"/>
          <w:sz w:val="24"/>
          <w:szCs w:val="24"/>
        </w:rPr>
      </w:pPr>
      <w:proofErr w:type="gramStart"/>
      <w:ins w:id="16" w:author="Unknown">
        <w:r w:rsidRPr="00F0502A">
          <w:rPr>
            <w:rFonts w:ascii="Arial" w:eastAsia="Times New Roman" w:hAnsi="Arial" w:cs="Arial"/>
            <w:color w:val="000000"/>
            <w:sz w:val="24"/>
            <w:szCs w:val="24"/>
          </w:rPr>
          <w:t>ثم جرت مناظرة بين إك Eck وبين مارتن لوثر في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"https://www.marefa.org/index.php?title=%D9%84%D8%A8%D9%8A%D8%B3%D8%AA%D9%83&amp;action=edit&amp;redlink=1" \o "لبيستك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لبيستك</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"https://www.marefa.org/1519" \o "1519"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1519</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حول سلطة البابا، وصار لوثر يهاجم البابوية ككل، أي كنظام مسيحي.</w:t>
        </w:r>
        <w:proofErr w:type="gramEnd"/>
      </w:ins>
    </w:p>
    <w:p w:rsidR="00F0502A" w:rsidRPr="00F0502A" w:rsidRDefault="00F0502A" w:rsidP="00F0502A">
      <w:pPr>
        <w:shd w:val="clear" w:color="auto" w:fill="FFFFFF"/>
        <w:spacing w:before="96" w:after="120" w:line="240" w:lineRule="auto"/>
        <w:jc w:val="right"/>
        <w:rPr>
          <w:ins w:id="17" w:author="Unknown"/>
          <w:rFonts w:ascii="Arial" w:eastAsia="Times New Roman" w:hAnsi="Arial" w:cs="Arial"/>
          <w:color w:val="000000"/>
          <w:sz w:val="24"/>
          <w:szCs w:val="24"/>
        </w:rPr>
      </w:pPr>
      <w:ins w:id="18" w:author="Unknown">
        <w:r w:rsidRPr="00F0502A">
          <w:rPr>
            <w:rFonts w:ascii="Arial" w:eastAsia="Times New Roman" w:hAnsi="Arial" w:cs="Arial"/>
            <w:color w:val="000000"/>
            <w:sz w:val="24"/>
            <w:szCs w:val="24"/>
          </w:rPr>
          <w:t>وفي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"https://www.marefa.org/1520" \o "1520"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1520</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xml:space="preserve"> نشر لوثر نداءه الشهير الموجه إلى </w:t>
        </w:r>
        <w:proofErr w:type="gramStart"/>
        <w:r w:rsidRPr="00F0502A">
          <w:rPr>
            <w:rFonts w:ascii="Arial" w:eastAsia="Times New Roman" w:hAnsi="Arial" w:cs="Arial"/>
            <w:color w:val="000000"/>
            <w:sz w:val="24"/>
            <w:szCs w:val="24"/>
          </w:rPr>
          <w:t>" النبلاء</w:t>
        </w:r>
        <w:proofErr w:type="gramEnd"/>
        <w:r w:rsidRPr="00F0502A">
          <w:rPr>
            <w:rFonts w:ascii="Arial" w:eastAsia="Times New Roman" w:hAnsi="Arial" w:cs="Arial"/>
            <w:color w:val="000000"/>
            <w:sz w:val="24"/>
            <w:szCs w:val="24"/>
          </w:rPr>
          <w:t xml:space="preserve"> المسيحيين في ألمانيا " وتلاه برسالة عنوانها :"في الأسْر البابلي للكنيسة". </w:t>
        </w:r>
        <w:proofErr w:type="gramStart"/>
        <w:r w:rsidRPr="00F0502A">
          <w:rPr>
            <w:rFonts w:ascii="Arial" w:eastAsia="Times New Roman" w:hAnsi="Arial" w:cs="Arial"/>
            <w:color w:val="000000"/>
            <w:sz w:val="24"/>
            <w:szCs w:val="24"/>
          </w:rPr>
          <w:t>وفي كليهما هاجم المذهب النظري لكنيسة روما، فأصدر البابا ليو العاشر مرسوماً ضد لوثر يحتوي على 41 قضية.</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لكن لوثر أحرق المرسوم علناً أمام جمع حاشد من الأهالي والطلاب والعلماء في مدينة فتنبرج.</w:t>
        </w:r>
        <w:proofErr w:type="gramEnd"/>
      </w:ins>
    </w:p>
    <w:p w:rsidR="00F0502A" w:rsidRPr="00F0502A" w:rsidRDefault="00F0502A" w:rsidP="00F0502A">
      <w:pPr>
        <w:shd w:val="clear" w:color="auto" w:fill="FFFFFF"/>
        <w:spacing w:before="96" w:after="120" w:line="240" w:lineRule="auto"/>
        <w:jc w:val="right"/>
        <w:rPr>
          <w:ins w:id="19" w:author="Unknown"/>
          <w:rFonts w:ascii="Arial" w:eastAsia="Times New Roman" w:hAnsi="Arial" w:cs="Arial"/>
          <w:color w:val="000000"/>
          <w:sz w:val="24"/>
          <w:szCs w:val="24"/>
        </w:rPr>
      </w:pPr>
      <w:ins w:id="20" w:author="Unknown">
        <w:r w:rsidRPr="00F0502A">
          <w:rPr>
            <w:rFonts w:ascii="Arial" w:eastAsia="Times New Roman" w:hAnsi="Arial" w:cs="Arial"/>
            <w:color w:val="000000"/>
            <w:sz w:val="24"/>
            <w:szCs w:val="24"/>
          </w:rPr>
          <w:t>وامتد الهيجان إلى سائر ألمانيا فدعا الإمبراطور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"https://www.marefa.org/%D9%83%D8%A7%D8%B1%D9%84_%D8%A7%D9%84%D8%AE%D8%A7%D9%85%D8%B3" \o "كارل الخامس"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كارل الخامس</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(شارلكان) إلى عقد مجمع في مدينة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"https://www.marefa.org/index.php?title=%D9%81%D9%88%D8%B1%D9%85%D8%B3&amp;action=edit&amp;redlink=1" \o "فورمس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فورمس</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"https://www.marefa.org/1521" \o "1521"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1521</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واصدر المجمع قراراً بتدمير كتب لوثر، وأمر لوثر بالمثول أمام هذا المجمع، وصدر قرار بنفيه من سائر بلاد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"https://www.marefa.org/%D8%A3%D9%84%D9%85%D8%A7%D9%86%D9%8A%D8%A7" \o "ألمانيا"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الإمبراطورية الألمانية</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w:t>
        </w:r>
      </w:ins>
    </w:p>
    <w:p w:rsidR="00F0502A" w:rsidRPr="00F0502A" w:rsidRDefault="00F0502A" w:rsidP="00F0502A">
      <w:pPr>
        <w:shd w:val="clear" w:color="auto" w:fill="F8F9FA"/>
        <w:spacing w:after="0" w:line="240" w:lineRule="auto"/>
        <w:jc w:val="center"/>
        <w:rPr>
          <w:ins w:id="21" w:author="Unknown"/>
          <w:rFonts w:ascii="Arial" w:eastAsia="Times New Roman" w:hAnsi="Arial" w:cs="Arial"/>
          <w:color w:val="000000"/>
          <w:sz w:val="23"/>
          <w:szCs w:val="23"/>
        </w:rPr>
      </w:pPr>
      <w:ins w:id="22" w:author="Unknown">
        <w:r w:rsidRPr="00F0502A">
          <w:rPr>
            <w:rFonts w:ascii="Arial" w:eastAsia="Times New Roman" w:hAnsi="Arial" w:cs="Arial"/>
            <w:noProof/>
            <w:color w:val="5A3696"/>
            <w:sz w:val="23"/>
            <w:szCs w:val="23"/>
          </w:rPr>
          <w:lastRenderedPageBreak/>
          <w:drawing>
            <wp:inline distT="0" distB="0" distL="0" distR="0" wp14:anchorId="23CE50F6" wp14:editId="3D04ADCE">
              <wp:extent cx="2857500" cy="2171700"/>
              <wp:effectExtent l="0" t="0" r="0" b="0"/>
              <wp:docPr id="6" name="Picture 6" descr="https://www.marefa.org/images/thumb/0/03/Lutherbibel.jpg/300px-Lutherbibel.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arefa.org/images/thumb/0/03/Lutherbibel.jpg/300px-Lutherbibel.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23" w:author="Unknown"/>
          <w:rFonts w:ascii="Arial" w:eastAsia="Times New Roman" w:hAnsi="Arial" w:cs="Arial"/>
          <w:color w:val="000000"/>
          <w:sz w:val="21"/>
          <w:szCs w:val="21"/>
        </w:rPr>
      </w:pPr>
      <w:ins w:id="24" w:author="Unknown">
        <w:r w:rsidRPr="00F0502A">
          <w:rPr>
            <w:rFonts w:ascii="Arial" w:eastAsia="Times New Roman" w:hAnsi="Arial" w:cs="Arial"/>
            <w:color w:val="000000"/>
            <w:sz w:val="21"/>
            <w:szCs w:val="21"/>
          </w:rPr>
          <w:t>انجيل لوثر في 1534</w:t>
        </w:r>
      </w:ins>
    </w:p>
    <w:p w:rsidR="00F0502A" w:rsidRPr="00F0502A" w:rsidRDefault="00F0502A" w:rsidP="00F0502A">
      <w:pPr>
        <w:shd w:val="clear" w:color="auto" w:fill="FFFFFF"/>
        <w:spacing w:before="96" w:after="120" w:line="240" w:lineRule="auto"/>
        <w:jc w:val="right"/>
        <w:rPr>
          <w:ins w:id="25" w:author="Unknown"/>
          <w:rFonts w:ascii="Arial" w:eastAsia="Times New Roman" w:hAnsi="Arial" w:cs="Arial"/>
          <w:color w:val="000000"/>
          <w:sz w:val="24"/>
          <w:szCs w:val="24"/>
        </w:rPr>
      </w:pPr>
      <w:proofErr w:type="gramStart"/>
      <w:ins w:id="26" w:author="Unknown">
        <w:r w:rsidRPr="00F0502A">
          <w:rPr>
            <w:rFonts w:ascii="Arial" w:eastAsia="Times New Roman" w:hAnsi="Arial" w:cs="Arial"/>
            <w:color w:val="000000"/>
            <w:sz w:val="24"/>
            <w:szCs w:val="24"/>
          </w:rPr>
          <w:t>وفي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"https://www.marefa.org/1522" \o "1522"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1522</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لما قامت الاضطرابات الشهيرة، عاد مارتن لوثر إلى فتنبرج، وأعلن سخطه على الثائرين كما أعلن سخطه على الطغاة.</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وفي نفس السنة كتب رده الحاد على ملك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"https://www.marefa.org/%D8%A5%D9%86%D8%AC%D9%84%D8%AA%D8%B1%D8%A7" \o "إنجلترا"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إنجلترا</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"https://www.marefa.org/%D9%87%D9%86%D8%B1%D9%8A_%D8%A7%D9%84%D8%AB%D8%A7%D9%85%D9%86" \o "هنري الثامن"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هنري الثامن</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حول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"https://www.marefa.org/index.php?title=%D8%A7%D9%84%D8%B7%D9%82%D9%88%D8%B3_%D8%A7%D9%84%D8%B3%D8%A8%D8%B9%D8%A9&amp;action=edit&amp;redlink=1" \o "الطقوس السبعة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الطقوس السبعة</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w:t>
        </w:r>
        <w:proofErr w:type="gramEnd"/>
      </w:ins>
    </w:p>
    <w:p w:rsidR="00F0502A" w:rsidRPr="00F0502A" w:rsidRDefault="00F0502A" w:rsidP="00F0502A">
      <w:pPr>
        <w:shd w:val="clear" w:color="auto" w:fill="F8F9FA"/>
        <w:spacing w:after="0" w:line="240" w:lineRule="auto"/>
        <w:jc w:val="center"/>
        <w:rPr>
          <w:ins w:id="27" w:author="Unknown"/>
          <w:rFonts w:ascii="Arial" w:eastAsia="Times New Roman" w:hAnsi="Arial" w:cs="Arial"/>
          <w:color w:val="000000"/>
          <w:sz w:val="23"/>
          <w:szCs w:val="23"/>
        </w:rPr>
      </w:pPr>
      <w:ins w:id="28" w:author="Unknown">
        <w:r w:rsidRPr="00F0502A">
          <w:rPr>
            <w:rFonts w:ascii="Arial" w:eastAsia="Times New Roman" w:hAnsi="Arial" w:cs="Arial"/>
            <w:noProof/>
            <w:color w:val="5A3696"/>
            <w:sz w:val="23"/>
            <w:szCs w:val="23"/>
          </w:rPr>
          <w:drawing>
            <wp:inline distT="0" distB="0" distL="0" distR="0" wp14:anchorId="0F89D19F" wp14:editId="353B8792">
              <wp:extent cx="1619250" cy="2486025"/>
              <wp:effectExtent l="0" t="0" r="0" b="9525"/>
              <wp:docPr id="7" name="Picture 7" descr="https://www.marefa.org/images/thumb/4/4b/Katharina-v-Bora-1526.jpg/170px-Katharina-v-Bora-1526.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refa.org/images/thumb/4/4b/Katharina-v-Bora-1526.jpg/170px-Katharina-v-Bora-1526.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19250" cy="248602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29" w:author="Unknown"/>
          <w:rFonts w:ascii="Arial" w:eastAsia="Times New Roman" w:hAnsi="Arial" w:cs="Arial"/>
          <w:color w:val="000000"/>
          <w:sz w:val="21"/>
          <w:szCs w:val="21"/>
        </w:rPr>
      </w:pPr>
      <w:ins w:id="30" w:author="Unknown">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"https://www.marefa.org/index.php?title=Katharina_von_Bora&amp;action=edit&amp;redlink=1" \o "Katharina von Bora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A55858"/>
            <w:sz w:val="21"/>
            <w:szCs w:val="21"/>
            <w:u w:val="single"/>
          </w:rPr>
          <w:t>Katharina von Bora</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Luther's wife, by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"https://www.marefa.org/Lucas_Cranach_the_Elder" \o "Lucas Cranach the Elder"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5A3696"/>
            <w:sz w:val="21"/>
            <w:szCs w:val="21"/>
            <w:u w:val="single"/>
          </w:rPr>
          <w:t>Lucas Cranach the Elder</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1526</w:t>
        </w:r>
      </w:ins>
    </w:p>
    <w:p w:rsidR="00F0502A" w:rsidRPr="00F0502A" w:rsidRDefault="00F0502A" w:rsidP="00F0502A">
      <w:pPr>
        <w:shd w:val="clear" w:color="auto" w:fill="F8F9FA"/>
        <w:spacing w:after="0" w:line="240" w:lineRule="auto"/>
        <w:jc w:val="center"/>
        <w:rPr>
          <w:ins w:id="31" w:author="Unknown"/>
          <w:rFonts w:ascii="Arial" w:eastAsia="Times New Roman" w:hAnsi="Arial" w:cs="Arial"/>
          <w:color w:val="000000"/>
          <w:sz w:val="23"/>
          <w:szCs w:val="23"/>
        </w:rPr>
      </w:pPr>
      <w:ins w:id="32" w:author="Unknown">
        <w:r w:rsidRPr="00F0502A">
          <w:rPr>
            <w:rFonts w:ascii="Arial" w:eastAsia="Times New Roman" w:hAnsi="Arial" w:cs="Arial"/>
            <w:noProof/>
            <w:color w:val="5A3696"/>
            <w:sz w:val="23"/>
            <w:szCs w:val="23"/>
          </w:rPr>
          <w:drawing>
            <wp:inline distT="0" distB="0" distL="0" distR="0" wp14:anchorId="5055FD1B" wp14:editId="0DDBCCB4">
              <wp:extent cx="2857500" cy="2143125"/>
              <wp:effectExtent l="0" t="0" r="0" b="9525"/>
              <wp:docPr id="8" name="Picture 8" descr="https://www.marefa.org/images/thumb/a/a8/Wartburg_Eisenach_DSCN3512.jpg/300px-Wartburg_Eisenach_DSCN3512.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refa.org/images/thumb/a/a8/Wartburg_Eisenach_DSCN3512.jpg/300px-Wartburg_Eisenach_DSCN3512.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33" w:author="Unknown"/>
          <w:rFonts w:ascii="Arial" w:eastAsia="Times New Roman" w:hAnsi="Arial" w:cs="Arial"/>
          <w:color w:val="000000"/>
          <w:sz w:val="21"/>
          <w:szCs w:val="21"/>
        </w:rPr>
      </w:pPr>
      <w:proofErr w:type="gramStart"/>
      <w:ins w:id="34" w:author="Unknown">
        <w:r w:rsidRPr="00F0502A">
          <w:rPr>
            <w:rFonts w:ascii="Arial" w:eastAsia="Times New Roman" w:hAnsi="Arial" w:cs="Arial"/>
            <w:color w:val="000000"/>
            <w:sz w:val="21"/>
            <w:szCs w:val="21"/>
          </w:rPr>
          <w:lastRenderedPageBreak/>
          <w:t>Wartburg Castle,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"https://www.marefa.org/Eisenach" \o "Eisenach"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5A3696"/>
            <w:sz w:val="21"/>
            <w:szCs w:val="21"/>
            <w:u w:val="single"/>
          </w:rPr>
          <w:t>Eisenach</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w:t>
        </w:r>
        <w:proofErr w:type="gramEnd"/>
      </w:ins>
    </w:p>
    <w:p w:rsidR="00F0502A" w:rsidRPr="00F0502A" w:rsidRDefault="00F0502A" w:rsidP="00F0502A">
      <w:pPr>
        <w:shd w:val="clear" w:color="auto" w:fill="FFFFFF"/>
        <w:spacing w:before="96" w:after="120" w:line="240" w:lineRule="auto"/>
        <w:jc w:val="right"/>
        <w:rPr>
          <w:ins w:id="35" w:author="Unknown"/>
          <w:rFonts w:ascii="Arial" w:eastAsia="Times New Roman" w:hAnsi="Arial" w:cs="Arial"/>
          <w:color w:val="000000"/>
          <w:sz w:val="24"/>
          <w:szCs w:val="24"/>
        </w:rPr>
      </w:pPr>
      <w:ins w:id="36" w:author="Unknown">
        <w:r w:rsidRPr="00F0502A">
          <w:rPr>
            <w:rFonts w:ascii="Arial" w:eastAsia="Times New Roman" w:hAnsi="Arial" w:cs="Arial"/>
            <w:color w:val="000000"/>
            <w:sz w:val="24"/>
            <w:szCs w:val="24"/>
          </w:rPr>
          <w:t xml:space="preserve">تتلخص اصلاحات لوثر في الكنيسه الكاثوليكيه وانشاؤه الكنيسه البروتسنتيه على </w:t>
        </w:r>
        <w:proofErr w:type="gramStart"/>
        <w:r w:rsidRPr="00F0502A">
          <w:rPr>
            <w:rFonts w:ascii="Arial" w:eastAsia="Times New Roman" w:hAnsi="Arial" w:cs="Arial"/>
            <w:color w:val="000000"/>
            <w:sz w:val="24"/>
            <w:szCs w:val="24"/>
          </w:rPr>
          <w:t>اساس :</w:t>
        </w:r>
        <w:proofErr w:type="gramEnd"/>
      </w:ins>
    </w:p>
    <w:p w:rsidR="00F0502A" w:rsidRPr="00F0502A" w:rsidRDefault="00F0502A" w:rsidP="00F0502A">
      <w:pPr>
        <w:numPr>
          <w:ilvl w:val="0"/>
          <w:numId w:val="1"/>
        </w:numPr>
        <w:shd w:val="clear" w:color="auto" w:fill="FFFFFF"/>
        <w:spacing w:before="100" w:beforeAutospacing="1" w:after="24" w:line="240" w:lineRule="auto"/>
        <w:ind w:left="0" w:right="768"/>
        <w:jc w:val="right"/>
        <w:rPr>
          <w:ins w:id="37" w:author="Unknown"/>
          <w:rFonts w:ascii="Arial" w:eastAsia="Times New Roman" w:hAnsi="Arial" w:cs="Arial"/>
          <w:color w:val="000000"/>
          <w:sz w:val="24"/>
          <w:szCs w:val="24"/>
        </w:rPr>
      </w:pPr>
      <w:ins w:id="38" w:author="Unknown">
        <w:r w:rsidRPr="00F0502A">
          <w:rPr>
            <w:rFonts w:ascii="Arial" w:eastAsia="Times New Roman" w:hAnsi="Arial" w:cs="Arial"/>
            <w:color w:val="000000"/>
            <w:sz w:val="24"/>
            <w:szCs w:val="24"/>
          </w:rPr>
          <w:t>إلغاء غفران القسيس للذنوب وحرق صكوك الغفران وبالتالي الغاء تكسب الكنيسه من الشعب</w:t>
        </w:r>
      </w:ins>
    </w:p>
    <w:p w:rsidR="00F0502A" w:rsidRPr="00F0502A" w:rsidRDefault="00F0502A" w:rsidP="00F0502A">
      <w:pPr>
        <w:numPr>
          <w:ilvl w:val="0"/>
          <w:numId w:val="1"/>
        </w:numPr>
        <w:shd w:val="clear" w:color="auto" w:fill="FFFFFF"/>
        <w:spacing w:before="100" w:beforeAutospacing="1" w:after="24" w:line="240" w:lineRule="auto"/>
        <w:ind w:left="0" w:right="768"/>
        <w:jc w:val="right"/>
        <w:rPr>
          <w:ins w:id="39" w:author="Unknown"/>
          <w:rFonts w:ascii="Arial" w:eastAsia="Times New Roman" w:hAnsi="Arial" w:cs="Arial"/>
          <w:color w:val="000000"/>
          <w:sz w:val="24"/>
          <w:szCs w:val="24"/>
        </w:rPr>
      </w:pPr>
      <w:ins w:id="40" w:author="Unknown">
        <w:r w:rsidRPr="00F0502A">
          <w:rPr>
            <w:rFonts w:ascii="Arial" w:eastAsia="Times New Roman" w:hAnsi="Arial" w:cs="Arial"/>
            <w:color w:val="000000"/>
            <w:sz w:val="24"/>
            <w:szCs w:val="24"/>
          </w:rPr>
          <w:t>المطالبه بزواج الكهنة والقسس حتى تتوقف الدعارة في الاديره والكنائس وقام بالزواج من احدى الراهبات</w:t>
        </w:r>
      </w:ins>
    </w:p>
    <w:p w:rsidR="00F0502A" w:rsidRPr="00F0502A" w:rsidRDefault="00F0502A" w:rsidP="00F0502A">
      <w:pPr>
        <w:numPr>
          <w:ilvl w:val="0"/>
          <w:numId w:val="1"/>
        </w:numPr>
        <w:shd w:val="clear" w:color="auto" w:fill="FFFFFF"/>
        <w:spacing w:before="100" w:beforeAutospacing="1" w:after="24" w:line="240" w:lineRule="auto"/>
        <w:ind w:left="0" w:right="768"/>
        <w:jc w:val="right"/>
        <w:rPr>
          <w:ins w:id="41" w:author="Unknown"/>
          <w:rFonts w:ascii="Arial" w:eastAsia="Times New Roman" w:hAnsi="Arial" w:cs="Arial"/>
          <w:color w:val="000000"/>
          <w:sz w:val="24"/>
          <w:szCs w:val="24"/>
        </w:rPr>
      </w:pPr>
      <w:ins w:id="42" w:author="Unknown">
        <w:r w:rsidRPr="00F0502A">
          <w:rPr>
            <w:rFonts w:ascii="Arial" w:eastAsia="Times New Roman" w:hAnsi="Arial" w:cs="Arial"/>
            <w:color w:val="000000"/>
            <w:sz w:val="24"/>
            <w:szCs w:val="24"/>
          </w:rPr>
          <w:t>إلغاء القداس الالهي وغفران القسيس لذنوب الميت حيث لايغفر الذنوب الاالله</w:t>
        </w:r>
      </w:ins>
    </w:p>
    <w:p w:rsidR="00F0502A" w:rsidRPr="00F0502A" w:rsidRDefault="00F0502A" w:rsidP="00F0502A">
      <w:pPr>
        <w:numPr>
          <w:ilvl w:val="0"/>
          <w:numId w:val="1"/>
        </w:numPr>
        <w:shd w:val="clear" w:color="auto" w:fill="FFFFFF"/>
        <w:spacing w:before="100" w:beforeAutospacing="1" w:after="24" w:line="240" w:lineRule="auto"/>
        <w:ind w:left="0" w:right="768"/>
        <w:jc w:val="right"/>
        <w:rPr>
          <w:ins w:id="43" w:author="Unknown"/>
          <w:rFonts w:ascii="Arial" w:eastAsia="Times New Roman" w:hAnsi="Arial" w:cs="Arial"/>
          <w:color w:val="000000"/>
          <w:sz w:val="24"/>
          <w:szCs w:val="24"/>
        </w:rPr>
      </w:pPr>
      <w:ins w:id="44" w:author="Unknown">
        <w:r w:rsidRPr="00F0502A">
          <w:rPr>
            <w:rFonts w:ascii="Arial" w:eastAsia="Times New Roman" w:hAnsi="Arial" w:cs="Arial"/>
            <w:color w:val="000000"/>
            <w:sz w:val="24"/>
            <w:szCs w:val="24"/>
          </w:rPr>
          <w:t>إلغاء تحويل القسيس للخبز والخمر إلى جسد المسيح ودمه باعتبارها عملية نصب وخزعبلات</w:t>
        </w:r>
      </w:ins>
    </w:p>
    <w:p w:rsidR="00F0502A" w:rsidRPr="00F0502A" w:rsidRDefault="00F0502A" w:rsidP="00F0502A">
      <w:pPr>
        <w:pBdr>
          <w:bottom w:val="single" w:sz="6" w:space="2" w:color="A2A9B1"/>
        </w:pBdr>
        <w:shd w:val="clear" w:color="auto" w:fill="FFFFFF"/>
        <w:spacing w:after="144" w:line="240" w:lineRule="auto"/>
        <w:jc w:val="right"/>
        <w:outlineLvl w:val="1"/>
        <w:rPr>
          <w:ins w:id="45" w:author="Unknown"/>
          <w:rFonts w:ascii="Arial" w:eastAsia="Times New Roman" w:hAnsi="Arial" w:cs="Arial"/>
          <w:color w:val="000000"/>
          <w:sz w:val="31"/>
          <w:szCs w:val="31"/>
        </w:rPr>
      </w:pPr>
      <w:ins w:id="46" w:author="Unknown">
        <w:r w:rsidRPr="00F0502A">
          <w:rPr>
            <w:rFonts w:ascii="Arial" w:eastAsia="Times New Roman" w:hAnsi="Arial" w:cs="Arial"/>
            <w:color w:val="000000"/>
            <w:sz w:val="31"/>
            <w:szCs w:val="31"/>
          </w:rPr>
          <w:t>التوهج</w:t>
        </w:r>
      </w:ins>
    </w:p>
    <w:p w:rsidR="00F0502A" w:rsidRPr="00F0502A" w:rsidRDefault="00F0502A" w:rsidP="00F0502A">
      <w:pPr>
        <w:shd w:val="clear" w:color="auto" w:fill="FFFFFF"/>
        <w:spacing w:before="96" w:after="120" w:line="240" w:lineRule="auto"/>
        <w:jc w:val="right"/>
        <w:rPr>
          <w:ins w:id="47" w:author="Unknown"/>
          <w:rFonts w:ascii="Arial" w:eastAsia="Times New Roman" w:hAnsi="Arial" w:cs="Arial"/>
          <w:color w:val="000000"/>
          <w:sz w:val="24"/>
          <w:szCs w:val="24"/>
        </w:rPr>
      </w:pPr>
      <w:ins w:id="48" w:author="Unknown">
        <w:r w:rsidRPr="00F0502A">
          <w:rPr>
            <w:rFonts w:ascii="Arial" w:eastAsia="Times New Roman" w:hAnsi="Arial" w:cs="Arial"/>
            <w:color w:val="000000"/>
            <w:sz w:val="24"/>
            <w:szCs w:val="24"/>
          </w:rPr>
          <w:t>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"https://www.marefa.org/1530" \o "1530"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1530</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بلغت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"https://www.marefa.org/index.php?title=%D8%AD%D8%B1%D9%83%D8%A9_%D8%A7%D9%84%D8%A5%D8%B5%D9%84%D8%A7%D8%AD_%D8%A7%D9%84%D8%AF%D9%8A%D9%86%D9%8A_%D9%81%D9%8A_%D8%A3%D9%84%D9%85%D8%A7%D9%86%D9%8A%D8%A7&amp;action=edit&amp;redlink=1" \o "حركة الإصلاح الديني في ألمانيا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حركة الإصلاح الديني في ألمانيا</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التي قام بها لوثر أوجها بإصدار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"https://www.marefa.org/index.php?title=%D8%A7%D8%B9%D8%AA%D8%B1%D8%A7%D9%81_%D8%A3%D9%88%DA%AF%D8%B3%D8%A8%D9%88%D8%B1%DA%AF&amp;action=edit&amp;redlink=1" \o "اعتراف أوگسبورگ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اعتراف أوگسبورگ</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w:t>
        </w:r>
      </w:ins>
    </w:p>
    <w:p w:rsidR="00F0502A" w:rsidRPr="00F0502A" w:rsidRDefault="00F0502A" w:rsidP="00F0502A">
      <w:pPr>
        <w:shd w:val="clear" w:color="auto" w:fill="FFFFFF"/>
        <w:spacing w:before="96" w:after="120" w:line="240" w:lineRule="auto"/>
        <w:jc w:val="right"/>
        <w:rPr>
          <w:ins w:id="49" w:author="Unknown"/>
          <w:rFonts w:ascii="Arial" w:eastAsia="Times New Roman" w:hAnsi="Arial" w:cs="Arial"/>
          <w:color w:val="000000"/>
          <w:sz w:val="24"/>
          <w:szCs w:val="24"/>
        </w:rPr>
      </w:pPr>
      <w:proofErr w:type="gramStart"/>
      <w:ins w:id="50" w:author="Unknown">
        <w:r w:rsidRPr="00F0502A">
          <w:rPr>
            <w:rFonts w:ascii="Arial" w:eastAsia="Times New Roman" w:hAnsi="Arial" w:cs="Arial"/>
            <w:color w:val="000000"/>
            <w:sz w:val="24"/>
            <w:szCs w:val="24"/>
          </w:rPr>
          <w:t>وقد أمضى لوثر السنوات الباقية من عمره في زيارة الكنائس التي أخذت بحركة الإصلاح، وفي إلقاء المواعظ التي نشر الكثير منها، وفي لقاءاته مع ممثلي الكنائس الإنجليزية التي انضمت إلى حركة الإصلاح الديني.</w:t>
        </w:r>
        <w:proofErr w:type="gramEnd"/>
        <w:r w:rsidRPr="00F0502A">
          <w:rPr>
            <w:rFonts w:ascii="Arial" w:eastAsia="Times New Roman" w:hAnsi="Arial" w:cs="Arial"/>
            <w:color w:val="000000"/>
            <w:sz w:val="24"/>
            <w:szCs w:val="24"/>
          </w:rPr>
          <w:t xml:space="preserve"> وقد عقد 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"https://www.marefa.org/1539" \o "1539"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1539</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xml:space="preserve"> مع سائر ممثلي الكنائس الألمانية المصلحة ميثاقا يسمى </w:t>
        </w:r>
        <w:proofErr w:type="gramStart"/>
        <w:r w:rsidRPr="00F0502A">
          <w:rPr>
            <w:rFonts w:ascii="Arial" w:eastAsia="Times New Roman" w:hAnsi="Arial" w:cs="Arial"/>
            <w:color w:val="000000"/>
            <w:sz w:val="24"/>
            <w:szCs w:val="24"/>
          </w:rPr>
          <w:t>" </w:t>
        </w:r>
        <w:proofErr w:type="gramEnd"/>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"https://www.marefa.org/index.php?title=%D9%85%D9%8A%D8%AB%D8%A7%D9%82_%DA%A4%D9%8A%D8%AA%D9%86%D8%A8%D8%B1%DA%AF&amp;action=edit&amp;redlink=1" \o "ميثاق </w:instrText>
        </w:r>
        <w:r w:rsidRPr="00F0502A">
          <w:rPr>
            <w:rFonts w:ascii="Arial" w:eastAsia="Times New Roman" w:hAnsi="Arial" w:cs="Arial" w:hint="cs"/>
            <w:color w:val="000000"/>
            <w:sz w:val="24"/>
            <w:szCs w:val="24"/>
          </w:rPr>
          <w:instrText>ڤ</w:instrText>
        </w:r>
        <w:r w:rsidRPr="00F0502A">
          <w:rPr>
            <w:rFonts w:ascii="Arial" w:eastAsia="Times New Roman" w:hAnsi="Arial" w:cs="Arial" w:hint="eastAsia"/>
            <w:color w:val="000000"/>
            <w:sz w:val="24"/>
            <w:szCs w:val="24"/>
          </w:rPr>
          <w:instrText>يتنبرگ</w:instrText>
        </w:r>
        <w:r w:rsidRPr="00F0502A">
          <w:rPr>
            <w:rFonts w:ascii="Arial" w:eastAsia="Times New Roman" w:hAnsi="Arial" w:cs="Arial"/>
            <w:color w:val="000000"/>
            <w:sz w:val="24"/>
            <w:szCs w:val="24"/>
          </w:rPr>
          <w:instrText xml:space="preserve">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ميثاق ڤيتنبرگ</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w:t>
        </w:r>
      </w:ins>
    </w:p>
    <w:p w:rsidR="00F0502A" w:rsidRPr="00F0502A" w:rsidRDefault="00F0502A" w:rsidP="00F0502A">
      <w:pPr>
        <w:shd w:val="clear" w:color="auto" w:fill="F8F9FA"/>
        <w:spacing w:after="0" w:line="240" w:lineRule="auto"/>
        <w:jc w:val="center"/>
        <w:rPr>
          <w:ins w:id="51" w:author="Unknown"/>
          <w:rFonts w:ascii="Arial" w:eastAsia="Times New Roman" w:hAnsi="Arial" w:cs="Arial"/>
          <w:color w:val="000000"/>
          <w:sz w:val="23"/>
          <w:szCs w:val="23"/>
        </w:rPr>
      </w:pPr>
      <w:ins w:id="52" w:author="Unknown">
        <w:r w:rsidRPr="00F0502A">
          <w:rPr>
            <w:rFonts w:ascii="Arial" w:eastAsia="Times New Roman" w:hAnsi="Arial" w:cs="Arial"/>
            <w:noProof/>
            <w:color w:val="5A3696"/>
            <w:sz w:val="23"/>
            <w:szCs w:val="23"/>
          </w:rPr>
          <w:drawing>
            <wp:inline distT="0" distB="0" distL="0" distR="0" wp14:anchorId="7896E117" wp14:editId="4F4630E8">
              <wp:extent cx="2857500" cy="3429000"/>
              <wp:effectExtent l="0" t="0" r="0" b="0"/>
              <wp:docPr id="9" name="Picture 9" descr="https://www.marefa.org/images/thumb/a/ae/Luther_as_monk.jpg/300px-Luther_as_monk.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arefa.org/images/thumb/a/ae/Luther_as_monk.jpg/300px-Luther_as_monk.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53" w:author="Unknown"/>
          <w:rFonts w:ascii="Arial" w:eastAsia="Times New Roman" w:hAnsi="Arial" w:cs="Arial"/>
          <w:color w:val="000000"/>
          <w:sz w:val="21"/>
          <w:szCs w:val="21"/>
        </w:rPr>
      </w:pPr>
      <w:ins w:id="54" w:author="Unknown">
        <w:r w:rsidRPr="00F0502A">
          <w:rPr>
            <w:rFonts w:ascii="Arial" w:eastAsia="Times New Roman" w:hAnsi="Arial" w:cs="Arial"/>
            <w:color w:val="000000"/>
            <w:sz w:val="21"/>
            <w:szCs w:val="21"/>
          </w:rPr>
          <w:t>الراهب لوثر 1520</w:t>
        </w:r>
      </w:ins>
    </w:p>
    <w:p w:rsidR="00F0502A" w:rsidRPr="00F0502A" w:rsidRDefault="00F0502A" w:rsidP="00F0502A">
      <w:pPr>
        <w:pBdr>
          <w:bottom w:val="single" w:sz="6" w:space="2" w:color="A2A9B1"/>
        </w:pBdr>
        <w:shd w:val="clear" w:color="auto" w:fill="FFFFFF"/>
        <w:spacing w:after="144" w:line="240" w:lineRule="auto"/>
        <w:jc w:val="right"/>
        <w:outlineLvl w:val="1"/>
        <w:rPr>
          <w:ins w:id="55" w:author="Unknown"/>
          <w:rFonts w:ascii="Arial" w:eastAsia="Times New Roman" w:hAnsi="Arial" w:cs="Arial"/>
          <w:color w:val="000000"/>
          <w:sz w:val="31"/>
          <w:szCs w:val="31"/>
        </w:rPr>
      </w:pPr>
      <w:ins w:id="56" w:author="Unknown">
        <w:r w:rsidRPr="00F0502A">
          <w:rPr>
            <w:rFonts w:ascii="Arial" w:eastAsia="Times New Roman" w:hAnsi="Arial" w:cs="Arial"/>
            <w:color w:val="000000"/>
            <w:sz w:val="31"/>
            <w:szCs w:val="31"/>
          </w:rPr>
          <w:t>ترجمة لوثر للكتاب المقدس</w:t>
        </w:r>
      </w:ins>
    </w:p>
    <w:p w:rsidR="00F0502A" w:rsidRPr="00F0502A" w:rsidRDefault="00F0502A" w:rsidP="00F0502A">
      <w:pPr>
        <w:shd w:val="clear" w:color="auto" w:fill="F8F9FA"/>
        <w:spacing w:after="0" w:line="240" w:lineRule="auto"/>
        <w:jc w:val="center"/>
        <w:rPr>
          <w:ins w:id="57" w:author="Unknown"/>
          <w:rFonts w:ascii="Arial" w:eastAsia="Times New Roman" w:hAnsi="Arial" w:cs="Arial"/>
          <w:color w:val="000000"/>
          <w:sz w:val="23"/>
          <w:szCs w:val="23"/>
        </w:rPr>
      </w:pPr>
      <w:ins w:id="58" w:author="Unknown">
        <w:r w:rsidRPr="00F0502A">
          <w:rPr>
            <w:rFonts w:ascii="Arial" w:eastAsia="Times New Roman" w:hAnsi="Arial" w:cs="Arial"/>
            <w:noProof/>
            <w:color w:val="5A3696"/>
            <w:sz w:val="23"/>
            <w:szCs w:val="23"/>
          </w:rPr>
          <w:lastRenderedPageBreak/>
          <w:drawing>
            <wp:inline distT="0" distB="0" distL="0" distR="0" wp14:anchorId="31BF205D" wp14:editId="0C496BF3">
              <wp:extent cx="2857500" cy="2095500"/>
              <wp:effectExtent l="0" t="0" r="0" b="0"/>
              <wp:docPr id="10" name="Picture 10" descr="https://www.marefa.org/images/thumb/d/dd/WartburgLutherstube1900.jpg/300px-WartburgLutherstube1900.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refa.org/images/thumb/d/dd/WartburgLutherstube1900.jpg/300px-WartburgLutherstube1900.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59" w:author="Unknown"/>
          <w:rFonts w:ascii="Arial" w:eastAsia="Times New Roman" w:hAnsi="Arial" w:cs="Arial"/>
          <w:color w:val="000000"/>
          <w:sz w:val="21"/>
          <w:szCs w:val="21"/>
        </w:rPr>
      </w:pPr>
      <w:proofErr w:type="gramStart"/>
      <w:ins w:id="60" w:author="Unknown">
        <w:r w:rsidRPr="00F0502A">
          <w:rPr>
            <w:rFonts w:ascii="Arial" w:eastAsia="Times New Roman" w:hAnsi="Arial" w:cs="Arial"/>
            <w:color w:val="000000"/>
            <w:sz w:val="21"/>
            <w:szCs w:val="21"/>
          </w:rPr>
          <w:t>The room in Wartburg where Luther translated the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"https://www.marefa.org/index.php?title=New_Testament&amp;action=edit&amp;redlink=1" \o "New Testament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A55858"/>
            <w:sz w:val="21"/>
            <w:szCs w:val="21"/>
            <w:u w:val="single"/>
          </w:rPr>
          <w:t>New Testament</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into German.</w:t>
        </w:r>
        <w:proofErr w:type="gramEnd"/>
        <w:r w:rsidRPr="00F0502A">
          <w:rPr>
            <w:rFonts w:ascii="Arial" w:eastAsia="Times New Roman" w:hAnsi="Arial" w:cs="Arial"/>
            <w:color w:val="000000"/>
            <w:sz w:val="21"/>
            <w:szCs w:val="21"/>
          </w:rPr>
          <w:t xml:space="preserve"> An original first edition of the translation is kept under the case on the desk.</w:t>
        </w:r>
      </w:ins>
    </w:p>
    <w:p w:rsidR="00F0502A" w:rsidRPr="00F0502A" w:rsidRDefault="00F0502A" w:rsidP="00F0502A">
      <w:pPr>
        <w:shd w:val="clear" w:color="auto" w:fill="F8F9FA"/>
        <w:spacing w:after="0" w:line="240" w:lineRule="auto"/>
        <w:jc w:val="center"/>
        <w:rPr>
          <w:ins w:id="61" w:author="Unknown"/>
          <w:rFonts w:ascii="Arial" w:eastAsia="Times New Roman" w:hAnsi="Arial" w:cs="Arial"/>
          <w:color w:val="000000"/>
          <w:sz w:val="23"/>
          <w:szCs w:val="23"/>
        </w:rPr>
      </w:pPr>
      <w:ins w:id="62" w:author="Unknown">
        <w:r w:rsidRPr="00F0502A">
          <w:rPr>
            <w:rFonts w:ascii="Arial" w:eastAsia="Times New Roman" w:hAnsi="Arial" w:cs="Arial"/>
            <w:noProof/>
            <w:color w:val="5A3696"/>
            <w:sz w:val="23"/>
            <w:szCs w:val="23"/>
          </w:rPr>
          <w:drawing>
            <wp:inline distT="0" distB="0" distL="0" distR="0" wp14:anchorId="633F0202" wp14:editId="033CFED7">
              <wp:extent cx="2286000" cy="1733550"/>
              <wp:effectExtent l="0" t="0" r="0" b="0"/>
              <wp:docPr id="11" name="Picture 11" descr="https://www.marefa.org/images/thumb/0/03/Lutherbibel.jpg/240px-Lutherbibel.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refa.org/images/thumb/0/03/Lutherbibel.jpg/240px-Lutherbibel.jpg">
                        <a:hlinkClick r:id="rId46"/>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0" cy="1733550"/>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63" w:author="Unknown"/>
          <w:rFonts w:ascii="Arial" w:eastAsia="Times New Roman" w:hAnsi="Arial" w:cs="Arial"/>
          <w:color w:val="000000"/>
          <w:sz w:val="21"/>
          <w:szCs w:val="21"/>
        </w:rPr>
      </w:pPr>
      <w:proofErr w:type="gramStart"/>
      <w:ins w:id="64" w:author="Unknown">
        <w:r w:rsidRPr="00F0502A">
          <w:rPr>
            <w:rFonts w:ascii="Arial" w:eastAsia="Times New Roman" w:hAnsi="Arial" w:cs="Arial"/>
            <w:color w:val="000000"/>
            <w:sz w:val="21"/>
            <w:szCs w:val="21"/>
          </w:rPr>
          <w:t>Luther's 1534 bible.</w:t>
        </w:r>
        <w:proofErr w:type="gramEnd"/>
      </w:ins>
    </w:p>
    <w:p w:rsidR="00F0502A" w:rsidRPr="00F0502A" w:rsidRDefault="00F0502A" w:rsidP="00F0502A">
      <w:pPr>
        <w:shd w:val="clear" w:color="auto" w:fill="F8F9FA"/>
        <w:spacing w:after="0" w:line="240" w:lineRule="auto"/>
        <w:jc w:val="center"/>
        <w:rPr>
          <w:ins w:id="65" w:author="Unknown"/>
          <w:rFonts w:ascii="Arial" w:eastAsia="Times New Roman" w:hAnsi="Arial" w:cs="Arial"/>
          <w:color w:val="000000"/>
          <w:sz w:val="23"/>
          <w:szCs w:val="23"/>
        </w:rPr>
      </w:pPr>
      <w:ins w:id="66" w:author="Unknown">
        <w:r w:rsidRPr="00F0502A">
          <w:rPr>
            <w:rFonts w:ascii="Arial" w:eastAsia="Times New Roman" w:hAnsi="Arial" w:cs="Arial"/>
            <w:noProof/>
            <w:color w:val="5A3696"/>
            <w:sz w:val="23"/>
            <w:szCs w:val="23"/>
          </w:rPr>
          <w:drawing>
            <wp:inline distT="0" distB="0" distL="0" distR="0" wp14:anchorId="0DC08F5B" wp14:editId="2F485573">
              <wp:extent cx="1905000" cy="1647825"/>
              <wp:effectExtent l="0" t="0" r="0" b="9525"/>
              <wp:docPr id="12" name="Picture 12" descr="https://www.marefa.org/images/thumb/c/c1/Biblia.gif/200px-Biblia.gif">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arefa.org/images/thumb/c/c1/Biblia.gif/200px-Biblia.gif">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0" cy="164782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67" w:author="Unknown"/>
          <w:rFonts w:ascii="Arial" w:eastAsia="Times New Roman" w:hAnsi="Arial" w:cs="Arial"/>
          <w:color w:val="000000"/>
          <w:sz w:val="21"/>
          <w:szCs w:val="21"/>
        </w:rPr>
      </w:pPr>
      <w:ins w:id="68" w:author="Unknown">
        <w:r w:rsidRPr="00F0502A">
          <w:rPr>
            <w:rFonts w:ascii="Arial" w:eastAsia="Times New Roman" w:hAnsi="Arial" w:cs="Arial"/>
            <w:color w:val="000000"/>
            <w:sz w:val="21"/>
            <w:szCs w:val="21"/>
          </w:rPr>
          <w:t>A detail from the original title page</w:t>
        </w:r>
      </w:ins>
    </w:p>
    <w:p w:rsidR="00F0502A" w:rsidRPr="00F0502A" w:rsidRDefault="00F0502A" w:rsidP="00F0502A">
      <w:pPr>
        <w:numPr>
          <w:ilvl w:val="0"/>
          <w:numId w:val="2"/>
        </w:numPr>
        <w:shd w:val="clear" w:color="auto" w:fill="FFFFFF"/>
        <w:spacing w:after="120" w:line="240" w:lineRule="auto"/>
        <w:ind w:left="0"/>
        <w:jc w:val="right"/>
        <w:rPr>
          <w:ins w:id="69" w:author="Unknown"/>
          <w:rFonts w:ascii="Arial" w:eastAsia="Times New Roman" w:hAnsi="Arial" w:cs="Arial"/>
          <w:i/>
          <w:iCs/>
          <w:color w:val="000000"/>
          <w:sz w:val="24"/>
          <w:szCs w:val="24"/>
        </w:rPr>
      </w:pPr>
      <w:ins w:id="70" w:author="Unknown">
        <w:r w:rsidRPr="00F0502A">
          <w:rPr>
            <w:rFonts w:ascii="Arial" w:eastAsia="Times New Roman" w:hAnsi="Arial" w:cs="Arial"/>
            <w:i/>
            <w:iCs/>
            <w:noProof/>
            <w:color w:val="000000"/>
            <w:sz w:val="24"/>
            <w:szCs w:val="24"/>
          </w:rPr>
          <w:drawing>
            <wp:inline distT="0" distB="0" distL="0" distR="0" wp14:anchorId="505A8384" wp14:editId="3B743A37">
              <wp:extent cx="171450" cy="171450"/>
              <wp:effectExtent l="0" t="0" r="0" b="0"/>
              <wp:docPr id="13" name="Picture 13" descr="Crystal Clear app k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stal Clear app kdict.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F0502A">
          <w:rPr>
            <w:rFonts w:ascii="Arial" w:eastAsia="Times New Roman" w:hAnsi="Arial" w:cs="Arial"/>
            <w:i/>
            <w:iCs/>
            <w:color w:val="000000"/>
            <w:sz w:val="24"/>
            <w:szCs w:val="24"/>
          </w:rPr>
          <w:t> </w:t>
        </w:r>
        <w:r w:rsidRPr="00F0502A">
          <w:rPr>
            <w:rFonts w:ascii="Arial" w:eastAsia="Times New Roman" w:hAnsi="Arial" w:cs="Arial"/>
            <w:b/>
            <w:bCs/>
            <w:i/>
            <w:iCs/>
            <w:color w:val="000000"/>
            <w:sz w:val="24"/>
            <w:szCs w:val="24"/>
          </w:rPr>
          <w:t>مقالة مفصلة</w:t>
        </w:r>
        <w:r w:rsidRPr="00F0502A">
          <w:rPr>
            <w:rFonts w:ascii="Arial" w:eastAsia="Times New Roman" w:hAnsi="Arial" w:cs="Arial"/>
            <w:i/>
            <w:iCs/>
            <w:color w:val="000000"/>
            <w:sz w:val="24"/>
            <w:szCs w:val="24"/>
          </w:rPr>
          <w:t>: </w:t>
        </w:r>
        <w:r w:rsidRPr="00F0502A">
          <w:rPr>
            <w:rFonts w:ascii="Arial" w:eastAsia="Times New Roman" w:hAnsi="Arial" w:cs="Arial"/>
            <w:i/>
            <w:iCs/>
            <w:color w:val="000000"/>
            <w:sz w:val="24"/>
            <w:szCs w:val="24"/>
          </w:rPr>
          <w:fldChar w:fldCharType="begin"/>
        </w:r>
        <w:r w:rsidRPr="00F0502A">
          <w:rPr>
            <w:rFonts w:ascii="Arial" w:eastAsia="Times New Roman" w:hAnsi="Arial" w:cs="Arial"/>
            <w:i/>
            <w:iCs/>
            <w:color w:val="000000"/>
            <w:sz w:val="24"/>
            <w:szCs w:val="24"/>
          </w:rPr>
          <w:instrText xml:space="preserve"> HYPERLINK "https://www.marefa.org/index.php?title=%D8%A5%D9%86%D8%AC%D9%8A%D9%84_%D9%84%D9%88%D8%AB%D8%B1&amp;action=edit&amp;redlink=1" \o "إنجيل لوثر (الصفحة غير موجودة)" </w:instrText>
        </w:r>
        <w:r w:rsidRPr="00F0502A">
          <w:rPr>
            <w:rFonts w:ascii="Arial" w:eastAsia="Times New Roman" w:hAnsi="Arial" w:cs="Arial"/>
            <w:i/>
            <w:iCs/>
            <w:color w:val="000000"/>
            <w:sz w:val="24"/>
            <w:szCs w:val="24"/>
          </w:rPr>
          <w:fldChar w:fldCharType="separate"/>
        </w:r>
        <w:r w:rsidRPr="00F0502A">
          <w:rPr>
            <w:rFonts w:ascii="Arial" w:eastAsia="Times New Roman" w:hAnsi="Arial" w:cs="Arial"/>
            <w:i/>
            <w:iCs/>
            <w:color w:val="A55858"/>
            <w:sz w:val="24"/>
            <w:szCs w:val="24"/>
            <w:u w:val="single"/>
          </w:rPr>
          <w:t>إنجيل لوثر</w:t>
        </w:r>
        <w:r w:rsidRPr="00F0502A">
          <w:rPr>
            <w:rFonts w:ascii="Arial" w:eastAsia="Times New Roman" w:hAnsi="Arial" w:cs="Arial"/>
            <w:i/>
            <w:iCs/>
            <w:color w:val="000000"/>
            <w:sz w:val="24"/>
            <w:szCs w:val="24"/>
          </w:rPr>
          <w:fldChar w:fldCharType="end"/>
        </w:r>
      </w:ins>
    </w:p>
    <w:p w:rsidR="00F0502A" w:rsidRPr="00F0502A" w:rsidRDefault="00F0502A" w:rsidP="00F0502A">
      <w:pPr>
        <w:shd w:val="clear" w:color="auto" w:fill="FFFFFF"/>
        <w:spacing w:before="96" w:after="120" w:line="240" w:lineRule="auto"/>
        <w:jc w:val="right"/>
        <w:rPr>
          <w:ins w:id="71" w:author="Unknown"/>
          <w:rFonts w:ascii="Arial" w:eastAsia="Times New Roman" w:hAnsi="Arial" w:cs="Arial"/>
          <w:color w:val="000000"/>
          <w:sz w:val="24"/>
          <w:szCs w:val="24"/>
        </w:rPr>
      </w:pPr>
      <w:ins w:id="72" w:author="Unknown">
        <w:r w:rsidRPr="00F0502A">
          <w:rPr>
            <w:rFonts w:ascii="Arial" w:eastAsia="Times New Roman" w:hAnsi="Arial" w:cs="Arial"/>
            <w:color w:val="000000"/>
            <w:sz w:val="24"/>
            <w:szCs w:val="24"/>
          </w:rPr>
          <w:br/>
        </w:r>
      </w:ins>
    </w:p>
    <w:p w:rsidR="00F0502A" w:rsidRPr="00F0502A" w:rsidRDefault="00F0502A" w:rsidP="00F0502A">
      <w:pPr>
        <w:pBdr>
          <w:bottom w:val="single" w:sz="6" w:space="2" w:color="A2A9B1"/>
        </w:pBdr>
        <w:shd w:val="clear" w:color="auto" w:fill="FFFFFF"/>
        <w:spacing w:after="144" w:line="240" w:lineRule="auto"/>
        <w:jc w:val="right"/>
        <w:outlineLvl w:val="1"/>
        <w:rPr>
          <w:ins w:id="73" w:author="Unknown"/>
          <w:rFonts w:ascii="Arial" w:eastAsia="Times New Roman" w:hAnsi="Arial" w:cs="Arial"/>
          <w:color w:val="000000"/>
          <w:sz w:val="31"/>
          <w:szCs w:val="31"/>
        </w:rPr>
      </w:pPr>
      <w:ins w:id="74" w:author="Unknown">
        <w:r w:rsidRPr="00F0502A">
          <w:rPr>
            <w:rFonts w:ascii="Arial" w:eastAsia="Times New Roman" w:hAnsi="Arial" w:cs="Arial"/>
            <w:color w:val="000000"/>
            <w:sz w:val="31"/>
            <w:szCs w:val="31"/>
          </w:rPr>
          <w:t>أسد ڤيتنبرج 1536 - 1546</w:t>
        </w:r>
      </w:ins>
    </w:p>
    <w:p w:rsidR="00F0502A" w:rsidRPr="00F0502A" w:rsidRDefault="00F0502A" w:rsidP="00F0502A">
      <w:pPr>
        <w:shd w:val="clear" w:color="auto" w:fill="F8F9FA"/>
        <w:spacing w:after="0" w:line="240" w:lineRule="auto"/>
        <w:jc w:val="center"/>
        <w:rPr>
          <w:ins w:id="75" w:author="Unknown"/>
          <w:rFonts w:ascii="Arial" w:eastAsia="Times New Roman" w:hAnsi="Arial" w:cs="Arial"/>
          <w:color w:val="000000"/>
          <w:sz w:val="23"/>
          <w:szCs w:val="23"/>
        </w:rPr>
      </w:pPr>
      <w:ins w:id="76" w:author="Unknown">
        <w:r w:rsidRPr="00F0502A">
          <w:rPr>
            <w:rFonts w:ascii="Arial" w:eastAsia="Times New Roman" w:hAnsi="Arial" w:cs="Arial"/>
            <w:noProof/>
            <w:color w:val="5A3696"/>
            <w:sz w:val="23"/>
            <w:szCs w:val="23"/>
          </w:rPr>
          <w:lastRenderedPageBreak/>
          <w:drawing>
            <wp:inline distT="0" distB="0" distL="0" distR="0" wp14:anchorId="71E05570" wp14:editId="463A9429">
              <wp:extent cx="2857500" cy="2543175"/>
              <wp:effectExtent l="0" t="0" r="0" b="9525"/>
              <wp:docPr id="14" name="Picture 14" descr="https://www.marefa.org/images/thumb/9/90/EinFesteBurg.jpg/300px-EinFesteBurg.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refa.org/images/thumb/9/90/EinFesteBurg.jpg/300px-EinFesteBurg.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77" w:author="Unknown"/>
          <w:rFonts w:ascii="Arial" w:eastAsia="Times New Roman" w:hAnsi="Arial" w:cs="Arial"/>
          <w:color w:val="000000"/>
          <w:sz w:val="21"/>
          <w:szCs w:val="21"/>
        </w:rPr>
      </w:pPr>
      <w:ins w:id="78" w:author="Unknown">
        <w:r w:rsidRPr="00F0502A">
          <w:rPr>
            <w:rFonts w:ascii="Arial" w:eastAsia="Times New Roman" w:hAnsi="Arial" w:cs="Arial"/>
            <w:color w:val="000000"/>
            <w:sz w:val="21"/>
            <w:szCs w:val="21"/>
          </w:rPr>
          <w:t>An early printing of Luther's hymn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"https://www.marefa.org/index.php?title=A_Mighty_Fortress_is_Our_God&amp;action=edit&amp;redlink=1" \o "A Mighty Fortress is Our God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i/>
            <w:iCs/>
            <w:color w:val="A55858"/>
            <w:sz w:val="21"/>
            <w:szCs w:val="21"/>
            <w:u w:val="single"/>
          </w:rPr>
          <w:t>A Mighty Fortress is Our God</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w:t>
        </w:r>
        <w:r w:rsidRPr="00F0502A">
          <w:rPr>
            <w:rFonts w:ascii="Arial" w:eastAsia="Times New Roman" w:hAnsi="Arial" w:cs="Arial"/>
            <w:i/>
            <w:iCs/>
            <w:color w:val="000000"/>
            <w:sz w:val="21"/>
            <w:szCs w:val="21"/>
          </w:rPr>
          <w:t xml:space="preserve">Ein' feste Burg </w:t>
        </w:r>
        <w:proofErr w:type="gramStart"/>
        <w:r w:rsidRPr="00F0502A">
          <w:rPr>
            <w:rFonts w:ascii="Arial" w:eastAsia="Times New Roman" w:hAnsi="Arial" w:cs="Arial"/>
            <w:i/>
            <w:iCs/>
            <w:color w:val="000000"/>
            <w:sz w:val="21"/>
            <w:szCs w:val="21"/>
          </w:rPr>
          <w:t>ist</w:t>
        </w:r>
        <w:proofErr w:type="gramEnd"/>
        <w:r w:rsidRPr="00F0502A">
          <w:rPr>
            <w:rFonts w:ascii="Arial" w:eastAsia="Times New Roman" w:hAnsi="Arial" w:cs="Arial"/>
            <w:i/>
            <w:iCs/>
            <w:color w:val="000000"/>
            <w:sz w:val="21"/>
            <w:szCs w:val="21"/>
          </w:rPr>
          <w:t xml:space="preserve"> unser Gott</w:t>
        </w:r>
        <w:r w:rsidRPr="00F0502A">
          <w:rPr>
            <w:rFonts w:ascii="Arial" w:eastAsia="Times New Roman" w:hAnsi="Arial" w:cs="Arial"/>
            <w:color w:val="000000"/>
            <w:sz w:val="21"/>
            <w:szCs w:val="21"/>
          </w:rPr>
          <w:t>)</w:t>
        </w:r>
      </w:ins>
    </w:p>
    <w:p w:rsidR="00F0502A" w:rsidRPr="00F0502A" w:rsidRDefault="00F0502A" w:rsidP="00F0502A">
      <w:pPr>
        <w:shd w:val="clear" w:color="auto" w:fill="FFFFFF"/>
        <w:spacing w:before="96" w:after="120" w:line="240" w:lineRule="auto"/>
        <w:jc w:val="right"/>
        <w:rPr>
          <w:ins w:id="79" w:author="Unknown"/>
          <w:rFonts w:ascii="Arial" w:eastAsia="Times New Roman" w:hAnsi="Arial" w:cs="Arial"/>
          <w:color w:val="000000"/>
          <w:sz w:val="24"/>
          <w:szCs w:val="24"/>
        </w:rPr>
      </w:pPr>
      <w:proofErr w:type="gramStart"/>
      <w:ins w:id="80" w:author="Unknown">
        <w:r w:rsidRPr="00F0502A">
          <w:rPr>
            <w:rFonts w:ascii="Arial" w:eastAsia="Times New Roman" w:hAnsi="Arial" w:cs="Arial"/>
            <w:color w:val="000000"/>
            <w:sz w:val="24"/>
            <w:szCs w:val="24"/>
          </w:rPr>
          <w:t>لم يشترك لوثر مباشرة في المؤتمرات السلمية في سنوات الأفول هذه، وأصبح الأمراء لا المشتغلون باللاهوت زعماء البروتستانت وقتذاك، لأن مواضيع النزاع كانت تدور حول الملكية والسلطان، أكثر مما تدور حول العقيدة والشعيرة.</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ولم يخلق لوثر للمفاوضة، وكان قد تقدم في السن، فلم يعد قادراً على الكفاح بأسلحة أخرى غير العلم.</w:t>
        </w:r>
        <w:proofErr w:type="gramEnd"/>
        <w:r w:rsidRPr="00F0502A">
          <w:rPr>
            <w:rFonts w:ascii="Arial" w:eastAsia="Times New Roman" w:hAnsi="Arial" w:cs="Arial"/>
            <w:color w:val="000000"/>
            <w:sz w:val="24"/>
            <w:szCs w:val="24"/>
          </w:rPr>
          <w:t xml:space="preserve"> ووصفه رسول بابوي عام 1535، بأنه مازال قوياً، يميل إلى المزاح (كان أول سؤال وجهه إلي هو هل سمعت الخبر، الذي يتردد في إيطاليا، وهو أني سكير ألماني</w:t>
        </w:r>
        <w:proofErr w:type="gramStart"/>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27)، ولكن هيكله المديد كان مأوى لكثير من الأمراض - سوء هضم وأرق ودوار ومغص وحصوات في الكليتين ودمامل في الأذنين وقرحات وداء النقرس وروماتزم وعرق النسا وخفقان في القلب. واعتاد أن يجرع الخمر ليخدر إحساسه بالالم، ويستعين بها على النوم، وجرب جرعات من عقاقير وصفها له الأطباء، وعكف على الصلاة ضجراً، واشتدت عليه الأسقام، وخيل إليه في عام 1537 أنه سيموت متأثراً بداء الحصوة، فأصدر إنذاراً نهائياً للرب قال فيه: "إذا استمر هذا الألم يعصرني أكثر من هذا فإني سوف أجن وأعجز عن إدراك رحمتك"(28). </w:t>
        </w:r>
        <w:proofErr w:type="gramStart"/>
        <w:r w:rsidRPr="00F0502A">
          <w:rPr>
            <w:rFonts w:ascii="Arial" w:eastAsia="Times New Roman" w:hAnsi="Arial" w:cs="Arial"/>
            <w:color w:val="000000"/>
            <w:sz w:val="24"/>
            <w:szCs w:val="24"/>
          </w:rPr>
          <w:t>وكان مزاجه المتدهور يعكس، بعض الشيء، ما يقاسيه من آلام.</w:t>
        </w:r>
        <w:proofErr w:type="gramEnd"/>
        <w:r w:rsidRPr="00F0502A">
          <w:rPr>
            <w:rFonts w:ascii="Arial" w:eastAsia="Times New Roman" w:hAnsi="Arial" w:cs="Arial"/>
            <w:color w:val="000000"/>
            <w:sz w:val="24"/>
            <w:szCs w:val="24"/>
          </w:rPr>
          <w:t xml:space="preserve"> وانصرف أصدقاؤه عنه، يوماً بعد يوم، لأنه كما وصفه أحد مريديه في حزن: "كان من الصعب على أحدنا أن يفلت من غضبه واقتصاصه منه علناً"، وكان ميلانكتون المعروف بالصبر يتلوى ألماً، لكثرة ما يلقى من إذلال على يد صنمه، الذي صنعه دون أن يصقله، ومما يؤثر على لوثر أنه قال أما أوكيولامباديوس وكالفن... والهراطقة الآخرون فهم قلوب فاسدة، ذلك لأن الشيطان احتواهم من الباطن والظاهر، ومن الرأس إلى القدم، ولهم ألسنة لا تنطق إلا كذباً"(29).</w:t>
        </w:r>
      </w:ins>
    </w:p>
    <w:p w:rsidR="00F0502A" w:rsidRPr="00F0502A" w:rsidRDefault="00F0502A" w:rsidP="00F0502A">
      <w:pPr>
        <w:shd w:val="clear" w:color="auto" w:fill="FFFFFF"/>
        <w:spacing w:before="96" w:after="120" w:line="240" w:lineRule="auto"/>
        <w:jc w:val="right"/>
        <w:rPr>
          <w:ins w:id="81" w:author="Unknown"/>
          <w:rFonts w:ascii="Arial" w:eastAsia="Times New Roman" w:hAnsi="Arial" w:cs="Arial"/>
          <w:color w:val="000000"/>
          <w:sz w:val="24"/>
          <w:szCs w:val="24"/>
        </w:rPr>
      </w:pPr>
      <w:ins w:id="82" w:author="Unknown">
        <w:r w:rsidRPr="00F0502A">
          <w:rPr>
            <w:rFonts w:ascii="Arial" w:eastAsia="Times New Roman" w:hAnsi="Arial" w:cs="Arial"/>
            <w:color w:val="000000"/>
            <w:sz w:val="24"/>
            <w:szCs w:val="24"/>
          </w:rPr>
          <w:t>ولكم حاول جاهداً أن يتوخى الاعتدال في رسالته "عن المجالس والكنائس" (1539)، وشبه الوعود البابوية المتكررة وتأجيل عقد مجلس عام أكثر من مرة بإثارة حفيظة حيوان جائع، وذلك بتقديم الطعام له ثم انتزاعه منه واستعرض تاريخاً ارتكز على المصالحة، وذلك بصورة تنم على علم غزير، وسجل أن عدة مجالس كهنوتية كانت قد دعيت إلى الانعقاد، ورأسها أباطرة - وفي هذا تلميح لشارل، وأعرب عن شكه في أن يقوم أي مجلس، دعاه البابا إلى الانعقاد، بإصلاح المحكمة الرومانية، وقبل إقرار حضور البروتستانت في مجلس للكنيسة "يجب أولاً أن ندين أسقف روما، باعتباره طاغية، وأن نحرق كل منشوراته ومراسيمه"(30).</w:t>
        </w:r>
      </w:ins>
    </w:p>
    <w:p w:rsidR="00F0502A" w:rsidRPr="00F0502A" w:rsidRDefault="00F0502A" w:rsidP="00F0502A">
      <w:pPr>
        <w:shd w:val="clear" w:color="auto" w:fill="FFFFFF"/>
        <w:spacing w:before="96" w:after="120" w:line="240" w:lineRule="auto"/>
        <w:jc w:val="right"/>
        <w:rPr>
          <w:ins w:id="83" w:author="Unknown"/>
          <w:rFonts w:ascii="Arial" w:eastAsia="Times New Roman" w:hAnsi="Arial" w:cs="Arial"/>
          <w:color w:val="000000"/>
          <w:sz w:val="24"/>
          <w:szCs w:val="24"/>
        </w:rPr>
      </w:pPr>
      <w:proofErr w:type="gramStart"/>
      <w:ins w:id="84" w:author="Unknown">
        <w:r w:rsidRPr="00F0502A">
          <w:rPr>
            <w:rFonts w:ascii="Arial" w:eastAsia="Times New Roman" w:hAnsi="Arial" w:cs="Arial"/>
            <w:color w:val="000000"/>
            <w:sz w:val="24"/>
            <w:szCs w:val="24"/>
          </w:rPr>
          <w:t>وتوحي آراؤه السياسية في السنوات الأخيرة من عمره بأن السكوت من ذهب حقاً بعد سن الستين.</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وقد كان طوال حياته من المحافظين في السياسة، حتى عندما اتضح أنه يشجع على قيام ثورة اجتماعية.</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وكانت ثورته الدينية موجهة إلى ممارسة الشعيرة، أكثر مما وجهت إلى المبادئ النظرية، فقد اعترض على الثمن الفادح الذي يدفع مقابل الحصول على صكوك الغفران، واعترض فيما بعد على استبداد البابوات.</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ولكنه قبل إلى آخر لحظة من حياته أشق العقائد في مسيحية المحافظين - الثالوث وولادة العذراء والتكفير عن الخطايا وحضور المسيح بجسده في القربان المقدس والجحيم - وجعل بعض هذه العقائد تبدو مستساغة في نظر الناس أكثر من ذي قبل.</w:t>
        </w:r>
        <w:proofErr w:type="gramEnd"/>
        <w:r w:rsidRPr="00F0502A">
          <w:rPr>
            <w:rFonts w:ascii="Arial" w:eastAsia="Times New Roman" w:hAnsi="Arial" w:cs="Arial"/>
            <w:color w:val="000000"/>
            <w:sz w:val="24"/>
            <w:szCs w:val="24"/>
          </w:rPr>
          <w:t xml:space="preserve"> وكان يزدري العامة من الناس، وما كان أحراه بعد ذلك أن يصحح خطأ لينكولن الشهير في عدم الاكتراث بالعامة، إن السيد </w:t>
        </w:r>
        <w:r w:rsidRPr="00F0502A">
          <w:rPr>
            <w:rFonts w:ascii="Arial" w:eastAsia="Times New Roman" w:hAnsi="Arial" w:cs="Arial"/>
            <w:color w:val="000000"/>
            <w:sz w:val="24"/>
            <w:szCs w:val="24"/>
          </w:rPr>
          <w:lastRenderedPageBreak/>
          <w:t>"الجمهور" في حاجة إلى حكومة قوية، حتى لا يطلق الناس غرائزهم الهمجية من عقالها، ويتبدد السلام، وتبور التجارة... لا حاجة لأن يعتقد أحد أن العالم يمكن أن يحكم دون إراقة الدماء... إن العالم لا يمكن أن يحكم بمسبحة"(31</w:t>
        </w:r>
        <w:proofErr w:type="gramStart"/>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 ولكن عندما تفقد حكومة المسبحات سلطانها، فمن الواجب أن تحل مكانها حكومة تعتمد على حد السيف. </w:t>
        </w:r>
        <w:proofErr w:type="gramStart"/>
        <w:r w:rsidRPr="00F0502A">
          <w:rPr>
            <w:rFonts w:ascii="Arial" w:eastAsia="Times New Roman" w:hAnsi="Arial" w:cs="Arial"/>
            <w:color w:val="000000"/>
            <w:sz w:val="24"/>
            <w:szCs w:val="24"/>
          </w:rPr>
          <w:t>وعلى هذا كان لزاماً على لوثر أن ينقل إلى الدولة معظم ما كانت تنعم به الكنيسة من سلطة.</w:t>
        </w:r>
        <w:proofErr w:type="gramEnd"/>
        <w:r w:rsidRPr="00F0502A">
          <w:rPr>
            <w:rFonts w:ascii="Arial" w:eastAsia="Times New Roman" w:hAnsi="Arial" w:cs="Arial"/>
            <w:color w:val="000000"/>
            <w:sz w:val="24"/>
            <w:szCs w:val="24"/>
          </w:rPr>
          <w:t xml:space="preserve"> ومن ثم فقد دافع عن الحق الإلهي للملوك، وفي هذا يقول: "إن اليد التي تدير السيف الدنيوي ليست يداً بشرية وإنما هي يد الرب. </w:t>
        </w:r>
        <w:proofErr w:type="gramStart"/>
        <w:r w:rsidRPr="00F0502A">
          <w:rPr>
            <w:rFonts w:ascii="Arial" w:eastAsia="Times New Roman" w:hAnsi="Arial" w:cs="Arial"/>
            <w:color w:val="000000"/>
            <w:sz w:val="24"/>
            <w:szCs w:val="24"/>
          </w:rPr>
          <w:t>والرب(</w:t>
        </w:r>
        <w:proofErr w:type="gramEnd"/>
        <w:r w:rsidRPr="00F0502A">
          <w:rPr>
            <w:rFonts w:ascii="Arial" w:eastAsia="Times New Roman" w:hAnsi="Arial" w:cs="Arial"/>
            <w:color w:val="000000"/>
            <w:sz w:val="24"/>
            <w:szCs w:val="24"/>
          </w:rPr>
          <w:t xml:space="preserve">32)، لا الإنسان، هو الذي يشنق، ويحطم الضلوع على دولاب التعذيب، ويقطع الرؤوس بالمقصلة، ويجلد بالسياط. </w:t>
        </w:r>
        <w:proofErr w:type="gramStart"/>
        <w:r w:rsidRPr="00F0502A">
          <w:rPr>
            <w:rFonts w:ascii="Arial" w:eastAsia="Times New Roman" w:hAnsi="Arial" w:cs="Arial"/>
            <w:color w:val="000000"/>
            <w:sz w:val="24"/>
            <w:szCs w:val="24"/>
          </w:rPr>
          <w:t>والرب أيضاً هو الذي يشهر الحرب".</w:t>
        </w:r>
        <w:proofErr w:type="gramEnd"/>
        <w:r w:rsidRPr="00F0502A">
          <w:rPr>
            <w:rFonts w:ascii="Arial" w:eastAsia="Times New Roman" w:hAnsi="Arial" w:cs="Arial"/>
            <w:color w:val="000000"/>
            <w:sz w:val="24"/>
            <w:szCs w:val="24"/>
          </w:rPr>
          <w:t xml:space="preserve"> وفي هذا التمجيد للدولة، كما هو الحال الآن، نجد أن المنبع الوحيد للنظام يضع بذور فلسفات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"https://www.marefa.org/%D9%87%D9%88%D8%A8%D8%B2" \o "هوبز"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هوبز</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"https://www.marefa.org/%D9%87%D9%8A%D8%AC%D9%84" \o "هيجل"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وهيجل</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الاستبدادية، وهو نذير بقيام ألمانيا الإمبراطوريّة. ولقد وجد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"https://www.marefa.org/%D9%87%D9%86%D8%B1%D9%8A_%D8%A7%D9%84%D8%B1%D8%A7%D8%A8%D8%B9" \o "هنري الرابع"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هنري الرابع</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في لوثر ما يؤيد إحضار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"https://www.marefa.org/index.php?title=%D9%87%D9%8A%D9%84%D8%AF%D8%A8%D8%B1%D8%A7%D9%86%D8%AF&amp;action=edit&amp;redlink=1" \o "هيلدبراند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هيلدبراند</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إلى مدينة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"https://www.marefa.org/index.php?title=%D9%83%D8%A7%D9%86%D9%88%D8%B3%D8%A7&amp;action=edit&amp;redlink=1" \o "كانوسا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كانوسا</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w:t>
        </w:r>
      </w:ins>
    </w:p>
    <w:p w:rsidR="00F0502A" w:rsidRPr="00F0502A" w:rsidRDefault="00F0502A" w:rsidP="00F0502A">
      <w:pPr>
        <w:shd w:val="clear" w:color="auto" w:fill="FFFFFF"/>
        <w:spacing w:before="96" w:after="120" w:line="240" w:lineRule="auto"/>
        <w:jc w:val="right"/>
        <w:rPr>
          <w:ins w:id="85" w:author="Unknown"/>
          <w:rFonts w:ascii="Arial" w:eastAsia="Times New Roman" w:hAnsi="Arial" w:cs="Arial"/>
          <w:color w:val="000000"/>
          <w:sz w:val="24"/>
          <w:szCs w:val="24"/>
        </w:rPr>
      </w:pPr>
      <w:proofErr w:type="gramStart"/>
      <w:ins w:id="86" w:author="Unknown">
        <w:r w:rsidRPr="00F0502A">
          <w:rPr>
            <w:rFonts w:ascii="Arial" w:eastAsia="Times New Roman" w:hAnsi="Arial" w:cs="Arial"/>
            <w:color w:val="000000"/>
            <w:sz w:val="24"/>
            <w:szCs w:val="24"/>
          </w:rPr>
          <w:t>وعندما تقدم لوثر في السن أصبح محافظاً أكثر من الأمراء أنفسهم، وأقر الإكراه البدني على العمل، والضرائب الإقطاعية الباهظة المفروضة على الفلاحين.</w:t>
        </w:r>
        <w:proofErr w:type="gramEnd"/>
        <w:r w:rsidRPr="00F0502A">
          <w:rPr>
            <w:rFonts w:ascii="Arial" w:eastAsia="Times New Roman" w:hAnsi="Arial" w:cs="Arial"/>
            <w:color w:val="000000"/>
            <w:sz w:val="24"/>
            <w:szCs w:val="24"/>
          </w:rPr>
          <w:t xml:space="preserve"> وعندما أحس أحد البارونات بتأنيب ضميره طمأنه لوثر على أساس أن مثل هذه الأعباء الثقيلة، إذا لم تفرض على العامة، فإنهم سوف يشمخون بأنوفهم، إلى حد لا </w:t>
        </w:r>
        <w:proofErr w:type="gramStart"/>
        <w:r w:rsidRPr="00F0502A">
          <w:rPr>
            <w:rFonts w:ascii="Arial" w:eastAsia="Times New Roman" w:hAnsi="Arial" w:cs="Arial"/>
            <w:color w:val="000000"/>
            <w:sz w:val="24"/>
            <w:szCs w:val="24"/>
          </w:rPr>
          <w:t>يطاق(</w:t>
        </w:r>
        <w:proofErr w:type="gramEnd"/>
        <w:r w:rsidRPr="00F0502A">
          <w:rPr>
            <w:rFonts w:ascii="Arial" w:eastAsia="Times New Roman" w:hAnsi="Arial" w:cs="Arial"/>
            <w:color w:val="000000"/>
            <w:sz w:val="24"/>
            <w:szCs w:val="24"/>
          </w:rPr>
          <w:t>33).</w:t>
        </w:r>
      </w:ins>
    </w:p>
    <w:p w:rsidR="00F0502A" w:rsidRPr="00F0502A" w:rsidRDefault="00F0502A" w:rsidP="00F0502A">
      <w:pPr>
        <w:shd w:val="clear" w:color="auto" w:fill="F8F9FA"/>
        <w:spacing w:after="0" w:line="240" w:lineRule="auto"/>
        <w:jc w:val="center"/>
        <w:rPr>
          <w:ins w:id="87" w:author="Unknown"/>
          <w:rFonts w:ascii="Arial" w:eastAsia="Times New Roman" w:hAnsi="Arial" w:cs="Arial"/>
          <w:color w:val="000000"/>
          <w:sz w:val="23"/>
          <w:szCs w:val="23"/>
        </w:rPr>
      </w:pPr>
      <w:ins w:id="88" w:author="Unknown">
        <w:r w:rsidRPr="00F0502A">
          <w:rPr>
            <w:rFonts w:ascii="Arial" w:eastAsia="Times New Roman" w:hAnsi="Arial" w:cs="Arial"/>
            <w:noProof/>
            <w:color w:val="5A3696"/>
            <w:sz w:val="23"/>
            <w:szCs w:val="23"/>
          </w:rPr>
          <w:drawing>
            <wp:inline distT="0" distB="0" distL="0" distR="0" wp14:anchorId="7D0D2957" wp14:editId="7CF7F8D8">
              <wp:extent cx="2190750" cy="3248025"/>
              <wp:effectExtent l="0" t="0" r="0" b="9525"/>
              <wp:docPr id="15" name="Picture 15" descr="https://www.marefa.org/images/thumb/7/75/PICT4309.JPG/230px-PICT4309.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refa.org/images/thumb/7/75/PICT4309.JPG/230px-PICT4309.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90750" cy="324802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89" w:author="Unknown"/>
          <w:rFonts w:ascii="Arial" w:eastAsia="Times New Roman" w:hAnsi="Arial" w:cs="Arial"/>
          <w:color w:val="000000"/>
          <w:sz w:val="21"/>
          <w:szCs w:val="21"/>
        </w:rPr>
      </w:pPr>
      <w:ins w:id="90" w:author="Unknown">
        <w:r w:rsidRPr="00F0502A">
          <w:rPr>
            <w:rFonts w:ascii="Arial" w:eastAsia="Times New Roman" w:hAnsi="Arial" w:cs="Arial"/>
            <w:color w:val="000000"/>
            <w:sz w:val="21"/>
            <w:szCs w:val="21"/>
          </w:rPr>
          <w:t>Statue of Martin Luther outside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"https://www.marefa.org/index.php?title=St._Mary%27s_Church,_Berlin&amp;action=edit&amp;redlink=1" \o "St. Mary's Church, Berlin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A55858"/>
            <w:sz w:val="21"/>
            <w:szCs w:val="21"/>
            <w:u w:val="single"/>
          </w:rPr>
          <w:t>St. Mary's Church, Berlin</w:t>
        </w:r>
        <w:r w:rsidRPr="00F0502A">
          <w:rPr>
            <w:rFonts w:ascii="Arial" w:eastAsia="Times New Roman" w:hAnsi="Arial" w:cs="Arial"/>
            <w:color w:val="000000"/>
            <w:sz w:val="21"/>
            <w:szCs w:val="21"/>
          </w:rPr>
          <w:fldChar w:fldCharType="end"/>
        </w:r>
      </w:ins>
    </w:p>
    <w:p w:rsidR="00F0502A" w:rsidRPr="00F0502A" w:rsidRDefault="00F0502A" w:rsidP="00F0502A">
      <w:pPr>
        <w:shd w:val="clear" w:color="auto" w:fill="F8F9FA"/>
        <w:spacing w:after="0" w:line="240" w:lineRule="auto"/>
        <w:jc w:val="center"/>
        <w:rPr>
          <w:ins w:id="91" w:author="Unknown"/>
          <w:rFonts w:ascii="Arial" w:eastAsia="Times New Roman" w:hAnsi="Arial" w:cs="Arial"/>
          <w:color w:val="000000"/>
          <w:sz w:val="23"/>
          <w:szCs w:val="23"/>
        </w:rPr>
      </w:pPr>
      <w:ins w:id="92" w:author="Unknown">
        <w:r w:rsidRPr="00F0502A">
          <w:rPr>
            <w:rFonts w:ascii="Arial" w:eastAsia="Times New Roman" w:hAnsi="Arial" w:cs="Arial"/>
            <w:noProof/>
            <w:color w:val="5A3696"/>
            <w:sz w:val="23"/>
            <w:szCs w:val="23"/>
          </w:rPr>
          <w:drawing>
            <wp:inline distT="0" distB="0" distL="0" distR="0" wp14:anchorId="2A6EE294" wp14:editId="7AF7043B">
              <wp:extent cx="2857500" cy="2124075"/>
              <wp:effectExtent l="0" t="0" r="0" b="9525"/>
              <wp:docPr id="16" name="Picture 16" descr="https://www.marefa.org/images/thumb/1/17/ACAP.jpg/300px-ACAP.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arefa.org/images/thumb/1/17/ACAP.jpg/300px-ACAP.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93" w:author="Unknown"/>
          <w:rFonts w:ascii="Arial" w:eastAsia="Times New Roman" w:hAnsi="Arial" w:cs="Arial"/>
          <w:color w:val="000000"/>
          <w:sz w:val="21"/>
          <w:szCs w:val="21"/>
        </w:rPr>
      </w:pPr>
      <w:ins w:id="94" w:author="Unknown">
        <w:r w:rsidRPr="00F0502A">
          <w:rPr>
            <w:rFonts w:ascii="Arial" w:eastAsia="Times New Roman" w:hAnsi="Arial" w:cs="Arial"/>
            <w:color w:val="000000"/>
            <w:sz w:val="21"/>
            <w:szCs w:val="21"/>
          </w:rPr>
          <w:lastRenderedPageBreak/>
          <w:t>First edition of the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"https://www.marefa.org/index.php?title=Augsburg_Confession&amp;action=edit&amp;redlink=1" \o "Augsburg Confession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A55858"/>
            <w:sz w:val="21"/>
            <w:szCs w:val="21"/>
            <w:u w:val="single"/>
          </w:rPr>
          <w:t>Augsburg Confession</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and </w:t>
        </w:r>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"https://www.marefa.org/index.php?title=Apology_of_the_Augsburg_Confession&amp;action=edit&amp;redlink=1" \o "Apology of the Augsburg Confession (الصفحة غير موجودة)" </w:instrText>
        </w:r>
        <w:r w:rsidRPr="00F0502A">
          <w:rPr>
            <w:rFonts w:ascii="Arial" w:eastAsia="Times New Roman" w:hAnsi="Arial" w:cs="Arial"/>
            <w:color w:val="000000"/>
            <w:sz w:val="21"/>
            <w:szCs w:val="21"/>
          </w:rPr>
          <w:fldChar w:fldCharType="separate"/>
        </w:r>
        <w:r w:rsidRPr="00F0502A">
          <w:rPr>
            <w:rFonts w:ascii="Arial" w:eastAsia="Times New Roman" w:hAnsi="Arial" w:cs="Arial"/>
            <w:color w:val="A55858"/>
            <w:sz w:val="21"/>
            <w:szCs w:val="21"/>
            <w:u w:val="single"/>
          </w:rPr>
          <w:t>Apology</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1531</w:t>
        </w:r>
      </w:ins>
    </w:p>
    <w:p w:rsidR="00F0502A" w:rsidRPr="00F0502A" w:rsidRDefault="00F0502A" w:rsidP="00F0502A">
      <w:pPr>
        <w:shd w:val="clear" w:color="auto" w:fill="FFFFFF"/>
        <w:spacing w:before="96" w:after="120" w:line="240" w:lineRule="auto"/>
        <w:jc w:val="right"/>
        <w:rPr>
          <w:ins w:id="95" w:author="Unknown"/>
          <w:rFonts w:ascii="Arial" w:eastAsia="Times New Roman" w:hAnsi="Arial" w:cs="Arial"/>
          <w:color w:val="000000"/>
          <w:sz w:val="24"/>
          <w:szCs w:val="24"/>
        </w:rPr>
      </w:pPr>
      <w:proofErr w:type="gramStart"/>
      <w:ins w:id="96" w:author="Unknown">
        <w:r w:rsidRPr="00F0502A">
          <w:rPr>
            <w:rFonts w:ascii="Arial" w:eastAsia="Times New Roman" w:hAnsi="Arial" w:cs="Arial"/>
            <w:color w:val="000000"/>
            <w:sz w:val="24"/>
            <w:szCs w:val="24"/>
          </w:rPr>
          <w:t>واستشهد بآيات من العهد القديم تبريراً للرق "الأغنام والماشية والعبيد والجواري كانت كلها ممتلكات يجوز لأصحابها أن يبيعوها كما يشاءون.</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ومن الخير لو ظل هذا معمولاً به الآن، لأنه بدون هذا لا يمكن لامرئ أن يكره طبقة الرقيق على العمل، أو يروضها عليه"(34).</w:t>
        </w:r>
        <w:proofErr w:type="gramEnd"/>
        <w:r w:rsidRPr="00F0502A">
          <w:rPr>
            <w:rFonts w:ascii="Arial" w:eastAsia="Times New Roman" w:hAnsi="Arial" w:cs="Arial"/>
            <w:color w:val="000000"/>
            <w:sz w:val="24"/>
            <w:szCs w:val="24"/>
          </w:rPr>
          <w:t xml:space="preserve"> "وعلى كل إنسان أن يقوم بواجبه في جلد، وأن يتخذ نهج الحياة الذي فرضه الله عليه"، "وفي وسع كل امرئ أن يعبد الله بان يبقى في وظيفته ومهنته، مهما كانت وضيعة وبسيطة". </w:t>
        </w:r>
        <w:proofErr w:type="gramStart"/>
        <w:r w:rsidRPr="00F0502A">
          <w:rPr>
            <w:rFonts w:ascii="Arial" w:eastAsia="Times New Roman" w:hAnsi="Arial" w:cs="Arial"/>
            <w:color w:val="000000"/>
            <w:sz w:val="24"/>
            <w:szCs w:val="24"/>
          </w:rPr>
          <w:t>وقد أصبح هذا المفهوم عن الوظيفة دعامة لمذهب المحافظين في البلاد البروتستانتية.</w:t>
        </w:r>
        <w:proofErr w:type="gramEnd"/>
      </w:ins>
    </w:p>
    <w:p w:rsidR="00F0502A" w:rsidRPr="00F0502A" w:rsidRDefault="00F0502A" w:rsidP="00F0502A">
      <w:pPr>
        <w:shd w:val="clear" w:color="auto" w:fill="FFFFFF"/>
        <w:spacing w:before="96" w:after="120" w:line="240" w:lineRule="auto"/>
        <w:jc w:val="right"/>
        <w:rPr>
          <w:ins w:id="97" w:author="Unknown"/>
          <w:rFonts w:ascii="Arial" w:eastAsia="Times New Roman" w:hAnsi="Arial" w:cs="Arial"/>
          <w:color w:val="000000"/>
          <w:sz w:val="24"/>
          <w:szCs w:val="24"/>
        </w:rPr>
      </w:pPr>
      <w:proofErr w:type="gramStart"/>
      <w:ins w:id="98" w:author="Unknown">
        <w:r w:rsidRPr="00F0502A">
          <w:rPr>
            <w:rFonts w:ascii="Arial" w:eastAsia="Times New Roman" w:hAnsi="Arial" w:cs="Arial"/>
            <w:color w:val="000000"/>
            <w:sz w:val="24"/>
            <w:szCs w:val="24"/>
          </w:rPr>
          <w:t>وتسبب أمير كان نصيراً مخلصاً للقضية البروتستانتية، في خلق مشكلة معضلة للوثر عام 1539.</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فقد كان فيليب الهسي جندياً محارباً ومحباً عاشقاً ورجلاً حي الضمير في آن واحد.</w:t>
        </w:r>
        <w:proofErr w:type="gramEnd"/>
        <w:r w:rsidRPr="00F0502A">
          <w:rPr>
            <w:rFonts w:ascii="Arial" w:eastAsia="Times New Roman" w:hAnsi="Arial" w:cs="Arial"/>
            <w:color w:val="000000"/>
            <w:sz w:val="24"/>
            <w:szCs w:val="24"/>
          </w:rPr>
          <w:t xml:space="preserve"> وكانت زوجته كريستين من (السافوية</w:t>
        </w:r>
        <w:proofErr w:type="gramStart"/>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 امرأة تفتقر إلى الوسامة، ولكنها مخلصة ولود. وتردد فيليب في أن يطلق زوجة كهذه تستحق التكريم، وكان يشتهي مرجريت السالية of Saale، التي لقيها، وهو في طور النقاهة من مرض </w:t>
        </w:r>
        <w:proofErr w:type="gramStart"/>
        <w:r w:rsidRPr="00F0502A">
          <w:rPr>
            <w:rFonts w:ascii="Arial" w:eastAsia="Times New Roman" w:hAnsi="Arial" w:cs="Arial"/>
            <w:color w:val="000000"/>
            <w:sz w:val="24"/>
            <w:szCs w:val="24"/>
          </w:rPr>
          <w:t>الزهري(</w:t>
        </w:r>
        <w:proofErr w:type="gramEnd"/>
        <w:r w:rsidRPr="00F0502A">
          <w:rPr>
            <w:rFonts w:ascii="Arial" w:eastAsia="Times New Roman" w:hAnsi="Arial" w:cs="Arial"/>
            <w:color w:val="000000"/>
            <w:sz w:val="24"/>
            <w:szCs w:val="24"/>
          </w:rPr>
          <w:t xml:space="preserve">35)، وبعد أن اقترف جريمة الزنى فترة من الوقت، قرر أنه غارق في الإثم إلى أذنيه، ومن الواجب أن يمسك عن تناول العشاء الرباني. </w:t>
        </w:r>
        <w:proofErr w:type="gramStart"/>
        <w:r w:rsidRPr="00F0502A">
          <w:rPr>
            <w:rFonts w:ascii="Arial" w:eastAsia="Times New Roman" w:hAnsi="Arial" w:cs="Arial"/>
            <w:color w:val="000000"/>
            <w:sz w:val="24"/>
            <w:szCs w:val="24"/>
          </w:rPr>
          <w:t>ولما كانت التجربة جد مزعجة، فقد أبدى رأيه إلى لوثر بأن الدين الجديد، الذي يعتمد على العهد القديم إلى حد كبير، يجب أن يسمح مثله بالزواج مرة أخرى.</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وهو أمر كانت عقوبته القانونية السائدة الإعدام.</w:t>
        </w:r>
        <w:proofErr w:type="gramEnd"/>
        <w:r w:rsidRPr="00F0502A">
          <w:rPr>
            <w:rFonts w:ascii="Arial" w:eastAsia="Times New Roman" w:hAnsi="Arial" w:cs="Arial"/>
            <w:color w:val="000000"/>
            <w:sz w:val="24"/>
            <w:szCs w:val="24"/>
          </w:rPr>
          <w:t xml:space="preserve"> وفضلاً عن ذلك ألم يكن هذا أكثر لباقة مما أقدم عليه فرانسس الأول، من أن يرث العشيقات، وأكثر شفقة من الأعمال الهوجاء التي جنح إليها هنري الثامن في زيجاته؟ </w:t>
        </w:r>
        <w:proofErr w:type="gramStart"/>
        <w:r w:rsidRPr="00F0502A">
          <w:rPr>
            <w:rFonts w:ascii="Arial" w:eastAsia="Times New Roman" w:hAnsi="Arial" w:cs="Arial"/>
            <w:color w:val="000000"/>
            <w:sz w:val="24"/>
            <w:szCs w:val="24"/>
          </w:rPr>
          <w:t>كان فيليب تواقاً للوصول إلى حل يعتمد على الإنجيل، حتى إنه أعلن أنه سوف يتخلى عن المعسكر الإمبراطوري، بل والبابوي، إذا لم يستطع علماء اللاهوت في فيتنبرج أن يتبينوا ضوء الكتاب المقدس.</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وكان لوثر على استعداد.</w:t>
        </w:r>
        <w:proofErr w:type="gramEnd"/>
        <w:r w:rsidRPr="00F0502A">
          <w:rPr>
            <w:rFonts w:ascii="Arial" w:eastAsia="Times New Roman" w:hAnsi="Arial" w:cs="Arial"/>
            <w:color w:val="000000"/>
            <w:sz w:val="24"/>
            <w:szCs w:val="24"/>
          </w:rPr>
          <w:t xml:space="preserve"> والحق أنه كان قد فضل في رسالته "الأسر البابيلوني" الزواج مرة أخرى على الطلاق، وقد نصح بالزواج مرة أخرى باعتباره أفضل حل لمشكلة هنري </w:t>
        </w:r>
        <w:proofErr w:type="gramStart"/>
        <w:r w:rsidRPr="00F0502A">
          <w:rPr>
            <w:rFonts w:ascii="Arial" w:eastAsia="Times New Roman" w:hAnsi="Arial" w:cs="Arial"/>
            <w:color w:val="000000"/>
            <w:sz w:val="24"/>
            <w:szCs w:val="24"/>
          </w:rPr>
          <w:t>الثامن(</w:t>
        </w:r>
        <w:proofErr w:type="gramEnd"/>
        <w:r w:rsidRPr="00F0502A">
          <w:rPr>
            <w:rFonts w:ascii="Arial" w:eastAsia="Times New Roman" w:hAnsi="Arial" w:cs="Arial"/>
            <w:color w:val="000000"/>
            <w:sz w:val="24"/>
            <w:szCs w:val="24"/>
          </w:rPr>
          <w:t xml:space="preserve">36). وكان الكثيرون من علماء اللاهوت في القرن السادس عشر منفتحي الأذهان بالنسبة لهذا </w:t>
        </w:r>
        <w:proofErr w:type="gramStart"/>
        <w:r w:rsidRPr="00F0502A">
          <w:rPr>
            <w:rFonts w:ascii="Arial" w:eastAsia="Times New Roman" w:hAnsi="Arial" w:cs="Arial"/>
            <w:color w:val="000000"/>
            <w:sz w:val="24"/>
            <w:szCs w:val="24"/>
          </w:rPr>
          <w:t>الأمر(</w:t>
        </w:r>
        <w:proofErr w:type="gramEnd"/>
        <w:r w:rsidRPr="00F0502A">
          <w:rPr>
            <w:rFonts w:ascii="Arial" w:eastAsia="Times New Roman" w:hAnsi="Arial" w:cs="Arial"/>
            <w:color w:val="000000"/>
            <w:sz w:val="24"/>
            <w:szCs w:val="24"/>
          </w:rPr>
          <w:t xml:space="preserve">37)، أما ميلانكتون فكان ينفر منه، إلا أنه اتفق أخيراً مع لوثر على أنه لا مفر من أن يعربا عن موافقتهما، ولكن يجب ألا يباح هذا للجمهور. ووافقت كرستين بدورها على شريطة أن يقوم فيليب بواجباته الزوجية نحوها أكثر من ذي </w:t>
        </w:r>
        <w:proofErr w:type="gramStart"/>
        <w:r w:rsidRPr="00F0502A">
          <w:rPr>
            <w:rFonts w:ascii="Arial" w:eastAsia="Times New Roman" w:hAnsi="Arial" w:cs="Arial"/>
            <w:color w:val="000000"/>
            <w:sz w:val="24"/>
            <w:szCs w:val="24"/>
          </w:rPr>
          <w:t>قبل(</w:t>
        </w:r>
        <w:proofErr w:type="gramEnd"/>
        <w:r w:rsidRPr="00F0502A">
          <w:rPr>
            <w:rFonts w:ascii="Arial" w:eastAsia="Times New Roman" w:hAnsi="Arial" w:cs="Arial"/>
            <w:color w:val="000000"/>
            <w:sz w:val="24"/>
            <w:szCs w:val="24"/>
          </w:rPr>
          <w:t xml:space="preserve">38). </w:t>
        </w:r>
        <w:proofErr w:type="gramStart"/>
        <w:r w:rsidRPr="00F0502A">
          <w:rPr>
            <w:rFonts w:ascii="Arial" w:eastAsia="Times New Roman" w:hAnsi="Arial" w:cs="Arial"/>
            <w:color w:val="000000"/>
            <w:sz w:val="24"/>
            <w:szCs w:val="24"/>
          </w:rPr>
          <w:t>وفي يوم 4 مارس عام 1540 تزوج فيليب رسمياً، وإن يكن ذلك سراً، من مرجريت، واعتبرها زوجة ثانية، وذلك بحضور ميلانكتون وبوسر.</w:t>
        </w:r>
        <w:proofErr w:type="gramEnd"/>
        <w:r w:rsidRPr="00F0502A">
          <w:rPr>
            <w:rFonts w:ascii="Arial" w:eastAsia="Times New Roman" w:hAnsi="Arial" w:cs="Arial"/>
            <w:color w:val="000000"/>
            <w:sz w:val="24"/>
            <w:szCs w:val="24"/>
          </w:rPr>
          <w:t xml:space="preserve"> وما كان من اللاندجراف المعترف بالجميل إلا أن أرسل إلى لوثر حمل عربة من النبيذ على سبيل </w:t>
        </w:r>
        <w:proofErr w:type="gramStart"/>
        <w:r w:rsidRPr="00F0502A">
          <w:rPr>
            <w:rFonts w:ascii="Arial" w:eastAsia="Times New Roman" w:hAnsi="Arial" w:cs="Arial"/>
            <w:color w:val="000000"/>
            <w:sz w:val="24"/>
            <w:szCs w:val="24"/>
          </w:rPr>
          <w:t>الهبة(</w:t>
        </w:r>
        <w:proofErr w:type="gramEnd"/>
        <w:r w:rsidRPr="00F0502A">
          <w:rPr>
            <w:rFonts w:ascii="Arial" w:eastAsia="Times New Roman" w:hAnsi="Arial" w:cs="Arial"/>
            <w:color w:val="000000"/>
            <w:sz w:val="24"/>
            <w:szCs w:val="24"/>
          </w:rPr>
          <w:t>39). وعندما تسرب نبأ الزواج أنكر لوثر أنه تم بموافقته، وكتب يقول: "إن لفظ نعم سراً يجب أن يظل لا علناً لصالح كنيسة المسيح"(40).</w:t>
        </w:r>
      </w:ins>
    </w:p>
    <w:p w:rsidR="00F0502A" w:rsidRPr="00F0502A" w:rsidRDefault="00F0502A" w:rsidP="00F0502A">
      <w:pPr>
        <w:shd w:val="clear" w:color="auto" w:fill="F8F9FA"/>
        <w:spacing w:after="0" w:line="240" w:lineRule="auto"/>
        <w:jc w:val="center"/>
        <w:rPr>
          <w:ins w:id="99" w:author="Unknown"/>
          <w:rFonts w:ascii="Arial" w:eastAsia="Times New Roman" w:hAnsi="Arial" w:cs="Arial"/>
          <w:color w:val="000000"/>
          <w:sz w:val="23"/>
          <w:szCs w:val="23"/>
        </w:rPr>
      </w:pPr>
      <w:ins w:id="100" w:author="Unknown">
        <w:r w:rsidRPr="00F0502A">
          <w:rPr>
            <w:rFonts w:ascii="Arial" w:eastAsia="Times New Roman" w:hAnsi="Arial" w:cs="Arial"/>
            <w:noProof/>
            <w:color w:val="5A3696"/>
            <w:sz w:val="23"/>
            <w:szCs w:val="23"/>
          </w:rPr>
          <w:drawing>
            <wp:inline distT="0" distB="0" distL="0" distR="0" wp14:anchorId="7B767C78" wp14:editId="0B9202C8">
              <wp:extent cx="1619250" cy="2352675"/>
              <wp:effectExtent l="0" t="0" r="0" b="9525"/>
              <wp:docPr id="17" name="Picture 17" descr="https://www.marefa.org/images/thumb/4/49/1543_On_the_Jews_and_Their_Lies_by_Martin_Luther.jpg/170px-1543_On_the_Jews_and_Their_Lies_by_Martin_Luther.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arefa.org/images/thumb/4/49/1543_On_the_Jews_and_Their_Lies_by_Martin_Luther.jpg/170px-1543_On_the_Jews_and_Their_Lies_by_Martin_Luther.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19250" cy="235267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101" w:author="Unknown"/>
          <w:rFonts w:ascii="Arial" w:eastAsia="Times New Roman" w:hAnsi="Arial" w:cs="Arial"/>
          <w:color w:val="000000"/>
          <w:sz w:val="21"/>
          <w:szCs w:val="21"/>
        </w:rPr>
      </w:pPr>
      <w:ins w:id="102" w:author="Unknown">
        <w:r w:rsidRPr="00F0502A">
          <w:rPr>
            <w:rFonts w:ascii="Arial" w:eastAsia="Times New Roman" w:hAnsi="Arial" w:cs="Arial"/>
            <w:color w:val="000000"/>
            <w:sz w:val="21"/>
            <w:szCs w:val="21"/>
          </w:rPr>
          <w:t>The original title page of </w:t>
        </w:r>
        <w:r w:rsidRPr="00F0502A">
          <w:rPr>
            <w:rFonts w:ascii="Arial" w:eastAsia="Times New Roman" w:hAnsi="Arial" w:cs="Arial"/>
            <w:i/>
            <w:iCs/>
            <w:color w:val="000000"/>
            <w:sz w:val="21"/>
            <w:szCs w:val="21"/>
          </w:rPr>
          <w:fldChar w:fldCharType="begin"/>
        </w:r>
        <w:r w:rsidRPr="00F0502A">
          <w:rPr>
            <w:rFonts w:ascii="Arial" w:eastAsia="Times New Roman" w:hAnsi="Arial" w:cs="Arial"/>
            <w:i/>
            <w:iCs/>
            <w:color w:val="000000"/>
            <w:sz w:val="21"/>
            <w:szCs w:val="21"/>
          </w:rPr>
          <w:instrText xml:space="preserve"> HYPERLINK "https://www.marefa.org/index.php?title=On_the_Jews_and_their_Lies&amp;action=edit&amp;redlink=1" \o "On the Jews and their Lies (الصفحة غير موجودة)" </w:instrText>
        </w:r>
        <w:r w:rsidRPr="00F0502A">
          <w:rPr>
            <w:rFonts w:ascii="Arial" w:eastAsia="Times New Roman" w:hAnsi="Arial" w:cs="Arial"/>
            <w:i/>
            <w:iCs/>
            <w:color w:val="000000"/>
            <w:sz w:val="21"/>
            <w:szCs w:val="21"/>
          </w:rPr>
          <w:fldChar w:fldCharType="separate"/>
        </w:r>
        <w:r w:rsidRPr="00F0502A">
          <w:rPr>
            <w:rFonts w:ascii="Arial" w:eastAsia="Times New Roman" w:hAnsi="Arial" w:cs="Arial"/>
            <w:i/>
            <w:iCs/>
            <w:color w:val="A55858"/>
            <w:sz w:val="21"/>
            <w:szCs w:val="21"/>
            <w:u w:val="single"/>
          </w:rPr>
          <w:t>On the Jews and their Lies</w:t>
        </w:r>
        <w:r w:rsidRPr="00F0502A">
          <w:rPr>
            <w:rFonts w:ascii="Arial" w:eastAsia="Times New Roman" w:hAnsi="Arial" w:cs="Arial"/>
            <w:i/>
            <w:iCs/>
            <w:color w:val="000000"/>
            <w:sz w:val="21"/>
            <w:szCs w:val="21"/>
          </w:rPr>
          <w:fldChar w:fldCharType="end"/>
        </w:r>
        <w:r w:rsidRPr="00F0502A">
          <w:rPr>
            <w:rFonts w:ascii="Arial" w:eastAsia="Times New Roman" w:hAnsi="Arial" w:cs="Arial"/>
            <w:color w:val="000000"/>
            <w:sz w:val="21"/>
            <w:szCs w:val="21"/>
          </w:rPr>
          <w:t>, written by Martin Luther in 1543</w:t>
        </w:r>
      </w:ins>
    </w:p>
    <w:p w:rsidR="00F0502A" w:rsidRPr="00F0502A" w:rsidRDefault="00F0502A" w:rsidP="00F0502A">
      <w:pPr>
        <w:shd w:val="clear" w:color="auto" w:fill="F8F9FA"/>
        <w:spacing w:after="0" w:line="240" w:lineRule="auto"/>
        <w:jc w:val="center"/>
        <w:rPr>
          <w:ins w:id="103" w:author="Unknown"/>
          <w:rFonts w:ascii="Arial" w:eastAsia="Times New Roman" w:hAnsi="Arial" w:cs="Arial"/>
          <w:color w:val="000000"/>
          <w:sz w:val="23"/>
          <w:szCs w:val="23"/>
        </w:rPr>
      </w:pPr>
      <w:ins w:id="104" w:author="Unknown">
        <w:r w:rsidRPr="00F0502A">
          <w:rPr>
            <w:rFonts w:ascii="Arial" w:eastAsia="Times New Roman" w:hAnsi="Arial" w:cs="Arial"/>
            <w:noProof/>
            <w:color w:val="5A3696"/>
            <w:sz w:val="23"/>
            <w:szCs w:val="23"/>
          </w:rPr>
          <w:lastRenderedPageBreak/>
          <w:drawing>
            <wp:inline distT="0" distB="0" distL="0" distR="0" wp14:anchorId="4649C526" wp14:editId="171D2244">
              <wp:extent cx="1619250" cy="1514475"/>
              <wp:effectExtent l="0" t="0" r="0" b="9525"/>
              <wp:docPr id="18" name="Picture 18" descr="https://www.marefa.org/images/thumb/0/06/Judensau-Wittenberg.jpg/170px-Judensau-Wittenberg.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marefa.org/images/thumb/0/06/Judensau-Wittenberg.jpg/170px-Judensau-Wittenberg.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0" cy="151447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105" w:author="Unknown"/>
          <w:rFonts w:ascii="Arial" w:eastAsia="Times New Roman" w:hAnsi="Arial" w:cs="Arial"/>
          <w:color w:val="000000"/>
          <w:sz w:val="21"/>
          <w:szCs w:val="21"/>
        </w:rPr>
      </w:pPr>
      <w:ins w:id="106" w:author="Unknown">
        <w:r w:rsidRPr="00F0502A">
          <w:rPr>
            <w:rFonts w:ascii="Arial" w:eastAsia="Times New Roman" w:hAnsi="Arial" w:cs="Arial"/>
            <w:color w:val="000000"/>
            <w:sz w:val="21"/>
            <w:szCs w:val="21"/>
          </w:rPr>
          <w:fldChar w:fldCharType="begin"/>
        </w:r>
        <w:r w:rsidRPr="00F0502A">
          <w:rPr>
            <w:rFonts w:ascii="Arial" w:eastAsia="Times New Roman" w:hAnsi="Arial" w:cs="Arial"/>
            <w:color w:val="000000"/>
            <w:sz w:val="21"/>
            <w:szCs w:val="21"/>
          </w:rPr>
          <w:instrText xml:space="preserve"> HYPERLINK "https://www.marefa.org/index.php?title=Judensau&amp;action=edit&amp;redlink=1" \o "Judensau (الصفحة غير موجودة)" </w:instrText>
        </w:r>
        <w:r w:rsidRPr="00F0502A">
          <w:rPr>
            <w:rFonts w:ascii="Arial" w:eastAsia="Times New Roman" w:hAnsi="Arial" w:cs="Arial"/>
            <w:color w:val="000000"/>
            <w:sz w:val="21"/>
            <w:szCs w:val="21"/>
          </w:rPr>
          <w:fldChar w:fldCharType="separate"/>
        </w:r>
        <w:proofErr w:type="gramStart"/>
        <w:r w:rsidRPr="00F0502A">
          <w:rPr>
            <w:rFonts w:ascii="Arial" w:eastAsia="Times New Roman" w:hAnsi="Arial" w:cs="Arial"/>
            <w:color w:val="A55858"/>
            <w:sz w:val="21"/>
            <w:szCs w:val="21"/>
            <w:u w:val="single"/>
          </w:rPr>
          <w:t>Judensau</w:t>
        </w:r>
        <w:r w:rsidRPr="00F0502A">
          <w:rPr>
            <w:rFonts w:ascii="Arial" w:eastAsia="Times New Roman" w:hAnsi="Arial" w:cs="Arial"/>
            <w:color w:val="000000"/>
            <w:sz w:val="21"/>
            <w:szCs w:val="21"/>
          </w:rPr>
          <w:fldChar w:fldCharType="end"/>
        </w:r>
        <w:r w:rsidRPr="00F0502A">
          <w:rPr>
            <w:rFonts w:ascii="Arial" w:eastAsia="Times New Roman" w:hAnsi="Arial" w:cs="Arial"/>
            <w:color w:val="000000"/>
            <w:sz w:val="21"/>
            <w:szCs w:val="21"/>
          </w:rPr>
          <w:t> on the Wittenberg Church, built 1300-1470.</w:t>
        </w:r>
        <w:proofErr w:type="gramEnd"/>
      </w:ins>
    </w:p>
    <w:p w:rsidR="00F0502A" w:rsidRPr="00F0502A" w:rsidRDefault="00F0502A" w:rsidP="00F0502A">
      <w:pPr>
        <w:shd w:val="clear" w:color="auto" w:fill="FFFFFF"/>
        <w:spacing w:before="96" w:after="120" w:line="240" w:lineRule="auto"/>
        <w:jc w:val="right"/>
        <w:rPr>
          <w:ins w:id="107" w:author="Unknown"/>
          <w:rFonts w:ascii="Arial" w:eastAsia="Times New Roman" w:hAnsi="Arial" w:cs="Arial"/>
          <w:color w:val="000000"/>
          <w:sz w:val="24"/>
          <w:szCs w:val="24"/>
        </w:rPr>
      </w:pPr>
      <w:ins w:id="108" w:author="Unknown">
        <w:r w:rsidRPr="00F0502A">
          <w:rPr>
            <w:rFonts w:ascii="Arial" w:eastAsia="Times New Roman" w:hAnsi="Arial" w:cs="Arial"/>
            <w:color w:val="000000"/>
            <w:sz w:val="24"/>
            <w:szCs w:val="24"/>
          </w:rPr>
          <w:t xml:space="preserve">وخر ميلانكتون صريعاً بمرض خطير، ويبدو أنه كان يعاني من وخز الضمير والإحساس بالعار، وأمسك عن الطعام، إلى أن هدده لوثر بالحرمان من </w:t>
        </w:r>
        <w:proofErr w:type="gramStart"/>
        <w:r w:rsidRPr="00F0502A">
          <w:rPr>
            <w:rFonts w:ascii="Arial" w:eastAsia="Times New Roman" w:hAnsi="Arial" w:cs="Arial"/>
            <w:color w:val="000000"/>
            <w:sz w:val="24"/>
            <w:szCs w:val="24"/>
          </w:rPr>
          <w:t>الغفران(</w:t>
        </w:r>
        <w:proofErr w:type="gramEnd"/>
        <w:r w:rsidRPr="00F0502A">
          <w:rPr>
            <w:rFonts w:ascii="Arial" w:eastAsia="Times New Roman" w:hAnsi="Arial" w:cs="Arial"/>
            <w:color w:val="000000"/>
            <w:sz w:val="24"/>
            <w:szCs w:val="24"/>
          </w:rPr>
          <w:t xml:space="preserve">41) وكتب لوثر يقول: "إن ميلانكتون شعر بحزن عميق بسبب هذه الفضيحة، أما أنا فإني ساكسوني صعب المراس، وفلاح صلب العود، وقد ازداد جلدي غلظاً إلى درجة تجعلني أستطيع أن أتحمل مثل هذه الأمور"(42). </w:t>
        </w:r>
        <w:proofErr w:type="gramStart"/>
        <w:r w:rsidRPr="00F0502A">
          <w:rPr>
            <w:rFonts w:ascii="Arial" w:eastAsia="Times New Roman" w:hAnsi="Arial" w:cs="Arial"/>
            <w:color w:val="000000"/>
            <w:sz w:val="24"/>
            <w:szCs w:val="24"/>
          </w:rPr>
          <w:t>ومهما يكن من أمر فإن معظم الإنجيليين افتضحوا.</w:t>
        </w:r>
        <w:proofErr w:type="gramEnd"/>
        <w:r w:rsidRPr="00F0502A">
          <w:rPr>
            <w:rFonts w:ascii="Arial" w:eastAsia="Times New Roman" w:hAnsi="Arial" w:cs="Arial"/>
            <w:color w:val="000000"/>
            <w:sz w:val="24"/>
            <w:szCs w:val="24"/>
          </w:rPr>
          <w:t xml:space="preserve"> وطرب الكاثوليك وتفكهوا، دون أن يعرفوا أن البابا كليمنت السابع نفسه، كان قد فكر في السماح لهنري الثامن بالزواج مرة </w:t>
        </w:r>
        <w:proofErr w:type="gramStart"/>
        <w:r w:rsidRPr="00F0502A">
          <w:rPr>
            <w:rFonts w:ascii="Arial" w:eastAsia="Times New Roman" w:hAnsi="Arial" w:cs="Arial"/>
            <w:color w:val="000000"/>
            <w:sz w:val="24"/>
            <w:szCs w:val="24"/>
          </w:rPr>
          <w:t>أخرى(</w:t>
        </w:r>
        <w:proofErr w:type="gramEnd"/>
        <w:r w:rsidRPr="00F0502A">
          <w:rPr>
            <w:rFonts w:ascii="Arial" w:eastAsia="Times New Roman" w:hAnsi="Arial" w:cs="Arial"/>
            <w:color w:val="000000"/>
            <w:sz w:val="24"/>
            <w:szCs w:val="24"/>
          </w:rPr>
          <w:t xml:space="preserve">43). </w:t>
        </w:r>
        <w:proofErr w:type="gramStart"/>
        <w:r w:rsidRPr="00F0502A">
          <w:rPr>
            <w:rFonts w:ascii="Arial" w:eastAsia="Times New Roman" w:hAnsi="Arial" w:cs="Arial"/>
            <w:color w:val="000000"/>
            <w:sz w:val="24"/>
            <w:szCs w:val="24"/>
          </w:rPr>
          <w:t>وأعلن فرديناند ملك النمسا أنه على الرغم من ميله القليل إلى العقيدة الجديدة، فإنه أصبح الآن يمقتها أشد المقت.</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وانتزع شارل الخامس من فيليب تعهداً بتأييده في جميع الانقسامات السياسية في المستقبل، وذلك مقابل عدم اضطهاده لفيليب.</w:t>
        </w:r>
        <w:proofErr w:type="gramEnd"/>
        <w:r w:rsidRPr="00F0502A">
          <w:rPr>
            <w:rFonts w:ascii="Arial" w:eastAsia="Times New Roman" w:hAnsi="Arial" w:cs="Arial"/>
            <w:color w:val="000000"/>
            <w:sz w:val="24"/>
            <w:szCs w:val="24"/>
          </w:rPr>
          <w:t xml:space="preserve"> وأصبح لوثر ناري الطبع كلما دنت منيته، فقد هاجم في عام 1545 "المؤمنون بأن القربان المقدس مجرد رمز" من أنصار زونجلى بعنف شديد، دفع ميلانكتون إلى أن يعرب عن أساه بسبب اتساع الهوة بين البروتستانت في الجنوب والبروتستانت في الشمال. وعندما طلب الأمير المختار جون من لوثر أن يستأنف حملته ضد الاشتراك في مجلس يديره البابا مباشرة، دبج لوثر خطاباً مقذعاً بعنوان: "ضد البابوية في روما التي أسسها الشيطان" (1545) بدت فيها بوضوح نزعته إلى الطعن التي جاوزت الحد. وارتاع كل أصدقائه، ما عدا المصور لوكاس كراناش، الذي زين الكتاب برسوم محفورة على الخشب، تنطوي على هجاء مقذع، فأحدها يصور البابا ممتطياً ظهر خنزير، يبارك كومة من الروث، وأخرى تمثله هو وثلاثة من الكرادلة معلقين على مشانق، أما صورة الغلاف فتصور الحبر الأعظم جالساً فوق عرشه، تحيط به الشياطين ويتوج رأسه دلو "لجامع قمامة" وألهبت كلمة "شيطان" نص الخطاب... ووصف البابا بأنه "أعظم أب جهنمي" و "هذا الخنثى الروماني" و "البابا السدومي"، أما الكرادلة فقال عنهم أنهم "أولاد الشيطان الضالون... الحمير الجهلة... لكم يود المرء أن يصب عليهم لعنته، وأن تنقض عليهم صاعقة، تبيدهم، وأن يحرقوا في نار جهنم، وأن يصابوا بالطاعون والزهري والصرع والأسقربوط والجذام والجمرة وسائر الأمراض(44). ورفض مرة أخرى التسليم بالرأي القائل بان الإمبراطوريّة الرومانية المقدسة منحة من البابوات، ورأى على النقيض أن الوقت قد حان لكي تبتلع الإمبراطوريّة الولايات البابوية:</w:t>
        </w:r>
      </w:ins>
    </w:p>
    <w:p w:rsidR="00F0502A" w:rsidRPr="00F0502A" w:rsidRDefault="00F0502A" w:rsidP="00F0502A">
      <w:pPr>
        <w:shd w:val="clear" w:color="auto" w:fill="FFFFFF"/>
        <w:spacing w:before="96" w:after="120" w:line="240" w:lineRule="auto"/>
        <w:jc w:val="right"/>
        <w:rPr>
          <w:ins w:id="109" w:author="Unknown"/>
          <w:rFonts w:ascii="Arial" w:eastAsia="Times New Roman" w:hAnsi="Arial" w:cs="Arial"/>
          <w:color w:val="000000"/>
          <w:sz w:val="24"/>
          <w:szCs w:val="24"/>
        </w:rPr>
      </w:pPr>
      <w:proofErr w:type="gramStart"/>
      <w:ins w:id="110" w:author="Unknown">
        <w:r w:rsidRPr="00F0502A">
          <w:rPr>
            <w:rFonts w:ascii="Arial" w:eastAsia="Times New Roman" w:hAnsi="Arial" w:cs="Arial"/>
            <w:color w:val="000000"/>
            <w:sz w:val="24"/>
            <w:szCs w:val="24"/>
          </w:rPr>
          <w:t>فلتبدأوا الهجوم الآن أيها الإمبراطور والملك والأمراء والسادة، ولتنظروا مَن يبدأ معكم، إن الله لا يسعد الأيدي العاطلة.</w:t>
        </w:r>
        <w:proofErr w:type="gramEnd"/>
        <w:r w:rsidRPr="00F0502A">
          <w:rPr>
            <w:rFonts w:ascii="Arial" w:eastAsia="Times New Roman" w:hAnsi="Arial" w:cs="Arial"/>
            <w:color w:val="000000"/>
            <w:sz w:val="24"/>
            <w:szCs w:val="24"/>
          </w:rPr>
          <w:t xml:space="preserve"> خذوا من بابا روما، أولاً وقبل كل شيء، رومانيا وأوربينو وبولونيا وكل ما يملك، باعتباره بابا، لأنه حصل على هذه البلاد بالأكاذيب والخداع، واختلسها وسرقها من الإمبراطوريّة بالكفر وعبادة الأوثان، في غير ما خجل، وداسها بقميه، ومن ثم دفع بأرواح لا تحصى إلى جهنم لتلقى جزاءها خالدة فيها... ومن ثم يجب أن يؤخذ البابا وكرادلته وكل طغمته من الدهماء، من عبدة الأوثان، وأنصار قداسته البابوية، واعتبارهم كفرة، وانتزاع ألسنتهم من أقفيتهم، وشد وثاقهم في صفوف على </w:t>
        </w:r>
        <w:proofErr w:type="gramStart"/>
        <w:r w:rsidRPr="00F0502A">
          <w:rPr>
            <w:rFonts w:ascii="Arial" w:eastAsia="Times New Roman" w:hAnsi="Arial" w:cs="Arial"/>
            <w:color w:val="000000"/>
            <w:sz w:val="24"/>
            <w:szCs w:val="24"/>
          </w:rPr>
          <w:t>المشانق(</w:t>
        </w:r>
        <w:proofErr w:type="gramEnd"/>
        <w:r w:rsidRPr="00F0502A">
          <w:rPr>
            <w:rFonts w:ascii="Arial" w:eastAsia="Times New Roman" w:hAnsi="Arial" w:cs="Arial"/>
            <w:color w:val="000000"/>
            <w:sz w:val="24"/>
            <w:szCs w:val="24"/>
          </w:rPr>
          <w:t>45).</w:t>
        </w:r>
      </w:ins>
    </w:p>
    <w:p w:rsidR="00F0502A" w:rsidRPr="00F0502A" w:rsidRDefault="00F0502A" w:rsidP="00F0502A">
      <w:pPr>
        <w:shd w:val="clear" w:color="auto" w:fill="FFFFFF"/>
        <w:spacing w:before="96" w:after="120" w:line="240" w:lineRule="auto"/>
        <w:jc w:val="right"/>
        <w:rPr>
          <w:ins w:id="111" w:author="Unknown"/>
          <w:rFonts w:ascii="Arial" w:eastAsia="Times New Roman" w:hAnsi="Arial" w:cs="Arial"/>
          <w:color w:val="000000"/>
          <w:sz w:val="24"/>
          <w:szCs w:val="24"/>
        </w:rPr>
      </w:pPr>
      <w:proofErr w:type="gramStart"/>
      <w:ins w:id="112" w:author="Unknown">
        <w:r w:rsidRPr="00F0502A">
          <w:rPr>
            <w:rFonts w:ascii="Arial" w:eastAsia="Times New Roman" w:hAnsi="Arial" w:cs="Arial"/>
            <w:color w:val="000000"/>
            <w:sz w:val="24"/>
            <w:szCs w:val="24"/>
          </w:rPr>
          <w:t>ولعل الضعف قد بدأ يتسرب إلى ذهنه عندما كتب هذه الدعوة الصارخة إلى استخدام العنف.</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ولعل التسمم التدريجي للأعضاء الداخلية، بمرور الوقت وتناول الطعام والشراب، قد وصل إلى ذهنه وعطله عن التفكير.</w:t>
        </w:r>
        <w:proofErr w:type="gramEnd"/>
        <w:r w:rsidRPr="00F0502A">
          <w:rPr>
            <w:rFonts w:ascii="Arial" w:eastAsia="Times New Roman" w:hAnsi="Arial" w:cs="Arial"/>
            <w:color w:val="000000"/>
            <w:sz w:val="24"/>
            <w:szCs w:val="24"/>
          </w:rPr>
          <w:t xml:space="preserve"> وأصبح لوثر في سني حياته الأخيرة بديناً إلى درجة مزعجة، بخدين متهدلين وذقن ملتو... وكان شعلة من النشاط، عملاقاً لا يهدأ، ويقول: "إذا استرحت فسوف يصيبني الوهن"(46</w:t>
        </w:r>
        <w:proofErr w:type="gramStart"/>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 أما الآن فقد تطرق إليه التعب ووصف نفسه (17 يناير عام 1546) بأنه "شيخ هرم مترهل متعب، لا يكترث لشيء، ليس له عين سليمة"(47). وكتب يقول: "لقد سئمت الحياة الدنيا وسئمت هي مني"(48) وعندما تمنت له الأميرة أرملة منتخب ساكسونيا أن يعيش أربعين عاماً أخرى رد عليها بقوله "سيدتي، إني لأتنازل عن فرصتي في دخول الجنة فهذا أحب إلي من أن أعيش أربعين عاماً أخرى"(49). </w:t>
        </w:r>
        <w:proofErr w:type="gramStart"/>
        <w:r w:rsidRPr="00F0502A">
          <w:rPr>
            <w:rFonts w:ascii="Arial" w:eastAsia="Times New Roman" w:hAnsi="Arial" w:cs="Arial"/>
            <w:color w:val="000000"/>
            <w:sz w:val="24"/>
            <w:szCs w:val="24"/>
          </w:rPr>
          <w:t>وقال "إني لأضرع إلى الرب أن يبادر بالحضور ليحملني من هنا.</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 xml:space="preserve">ألا </w:t>
        </w:r>
        <w:r w:rsidRPr="00F0502A">
          <w:rPr>
            <w:rFonts w:ascii="Arial" w:eastAsia="Times New Roman" w:hAnsi="Arial" w:cs="Arial"/>
            <w:color w:val="000000"/>
            <w:sz w:val="24"/>
            <w:szCs w:val="24"/>
          </w:rPr>
          <w:lastRenderedPageBreak/>
          <w:t>فليقبل بصفة خاصة مع اليوم الآخر، وعندئذ سوف أمد عنقي ويدوي الرعد وأرقد في سلام"(50).</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وظل حتى أخر نسمة من حياته تلوح له رؤى من الشيطان، وتراوده الشكوك بين آن وآخر في رسالته.</w:t>
        </w:r>
        <w:proofErr w:type="gramEnd"/>
        <w:r w:rsidRPr="00F0502A">
          <w:rPr>
            <w:rFonts w:ascii="Arial" w:eastAsia="Times New Roman" w:hAnsi="Arial" w:cs="Arial"/>
            <w:color w:val="000000"/>
            <w:sz w:val="24"/>
            <w:szCs w:val="24"/>
          </w:rPr>
          <w:t xml:space="preserve"> وفي هذا يقول: "إن الشيطان يتعدى علي بالاعتراض بأن لساني أساء إلى الكثيرين، وأطلق سيلاً من الألفاظ الآثمة. </w:t>
        </w:r>
        <w:proofErr w:type="gramStart"/>
        <w:r w:rsidRPr="00F0502A">
          <w:rPr>
            <w:rFonts w:ascii="Arial" w:eastAsia="Times New Roman" w:hAnsi="Arial" w:cs="Arial"/>
            <w:color w:val="000000"/>
            <w:sz w:val="24"/>
            <w:szCs w:val="24"/>
          </w:rPr>
          <w:t>وبهذا كثيراً ما يتركني في حيرة شديدة"(51).</w:t>
        </w:r>
        <w:proofErr w:type="gramEnd"/>
        <w:r w:rsidRPr="00F0502A">
          <w:rPr>
            <w:rFonts w:ascii="Arial" w:eastAsia="Times New Roman" w:hAnsi="Arial" w:cs="Arial"/>
            <w:color w:val="000000"/>
            <w:sz w:val="24"/>
            <w:szCs w:val="24"/>
          </w:rPr>
          <w:t xml:space="preserve"> وكان في بعض الأحايين يتملكه اليأس من مستقبل البروتستانتية: "إن الصالحين من العباد يقلون يوماً بعد يوم" والطوائف </w:t>
        </w:r>
        <w:proofErr w:type="gramStart"/>
        <w:r w:rsidRPr="00F0502A">
          <w:rPr>
            <w:rFonts w:ascii="Arial" w:eastAsia="Times New Roman" w:hAnsi="Arial" w:cs="Arial"/>
            <w:color w:val="000000"/>
            <w:sz w:val="24"/>
            <w:szCs w:val="24"/>
          </w:rPr>
          <w:t>والأحزاب(</w:t>
        </w:r>
        <w:proofErr w:type="gramEnd"/>
        <w:r w:rsidRPr="00F0502A">
          <w:rPr>
            <w:rFonts w:ascii="Arial" w:eastAsia="Times New Roman" w:hAnsi="Arial" w:cs="Arial"/>
            <w:color w:val="000000"/>
            <w:sz w:val="24"/>
            <w:szCs w:val="24"/>
          </w:rPr>
          <w:t>52) تزداد عدداً، وتتسع بينهما هوة الخلاف و "بعد وفاة ميلانكتون سوف تمر فترة انحلال يؤسف لها"(53) على العقيدة الجديدة. ولكن عندئذ عاودته شجاعته، وقال: "لقد أمسكت المسيح والبابوات من الآذان، ولهذا لن أزعج نفسي أكثر من ذلك، وعلى الرغم من أني حصرت نفسي بين الباب والمفصلات، أن عودي يهصر هصراً، فإني لا أبالي بهذا الأمر، ولسوف يكابد المسيح ما كابدت"(54).</w:t>
        </w:r>
      </w:ins>
    </w:p>
    <w:p w:rsidR="00F0502A" w:rsidRPr="00F0502A" w:rsidRDefault="00F0502A" w:rsidP="00F0502A">
      <w:pPr>
        <w:shd w:val="clear" w:color="auto" w:fill="FFFFFF"/>
        <w:spacing w:before="96" w:after="120" w:line="240" w:lineRule="auto"/>
        <w:jc w:val="right"/>
        <w:rPr>
          <w:ins w:id="113" w:author="Unknown"/>
          <w:rFonts w:ascii="Arial" w:eastAsia="Times New Roman" w:hAnsi="Arial" w:cs="Arial"/>
          <w:color w:val="000000"/>
          <w:sz w:val="24"/>
          <w:szCs w:val="24"/>
        </w:rPr>
      </w:pPr>
      <w:ins w:id="114" w:author="Unknown">
        <w:r w:rsidRPr="00F0502A">
          <w:rPr>
            <w:rFonts w:ascii="Arial" w:eastAsia="Times New Roman" w:hAnsi="Arial" w:cs="Arial"/>
            <w:color w:val="000000"/>
            <w:sz w:val="24"/>
            <w:szCs w:val="24"/>
          </w:rPr>
          <w:t>وبدأ وصيته بحروف كبيرة، بقوله: "إني معروف تماماً في السماء وعلى الأرض وفي الجحيم". وروت كيف أن "آثماً تعساً يستحق اللعنة، لقي من الرب العون لنشر إنجيل ابنه، وكيف أنه ظفر بالاعتراف به، أستاذاً للحق، يزدري الحرمان المفروض عليه من البابا والإمبراطور والملوك والأمراء والقساوسة، والكراهية من كل الشياطين" وانتهت بهذه العبارة: "لهذا السبب، ومن أجل تقرير هو أن شأني، أرجو أن يكفى الشاهد بخطي"، وأن يقال: "لقد كتب هذا الدكتور مارتن لوثر موثق الرب وشاهد إنجيله"(55</w:t>
        </w:r>
        <w:proofErr w:type="gramStart"/>
        <w:r w:rsidRPr="00F0502A">
          <w:rPr>
            <w:rFonts w:ascii="Arial" w:eastAsia="Times New Roman" w:hAnsi="Arial" w:cs="Arial"/>
            <w:color w:val="000000"/>
            <w:sz w:val="24"/>
            <w:szCs w:val="24"/>
          </w:rPr>
          <w:t>)،</w:t>
        </w:r>
        <w:proofErr w:type="gramEnd"/>
        <w:r w:rsidRPr="00F0502A">
          <w:rPr>
            <w:rFonts w:ascii="Arial" w:eastAsia="Times New Roman" w:hAnsi="Arial" w:cs="Arial"/>
            <w:color w:val="000000"/>
            <w:sz w:val="24"/>
            <w:szCs w:val="24"/>
          </w:rPr>
          <w:t xml:space="preserve"> ولم يراوده الشك قط في أن الرب كان في انتظاره للترحيب به. وفي يناير عام 1546 سافر في شتاء قارص البرد إلى مسقط رأسه أيسليبين، ليحكم في نزاع، وبعث خلال تغيبه هناك برسائل شائقة إلى زوجته - منها الرسالة المؤرخة أول فبراير: أتمنى أن تجدي في المسيح السلام والبركة، وابعث إليكِ بحبي الضعيف العتيق المسكين. </w:t>
        </w:r>
        <w:proofErr w:type="gramStart"/>
        <w:r w:rsidRPr="00F0502A">
          <w:rPr>
            <w:rFonts w:ascii="Arial" w:eastAsia="Times New Roman" w:hAnsi="Arial" w:cs="Arial"/>
            <w:color w:val="000000"/>
            <w:sz w:val="24"/>
            <w:szCs w:val="24"/>
          </w:rPr>
          <w:t>عزيزتي كاتي لقد كنت عليلاً وأنا في الطريق إلى أيسليبين، ولكن هذا إنما يرجع إلى خطئي، فقد هبت ريح صرصر عاتية من خلفي، واخترقت قلنسوتي فوق رأسي، فشعرت أن مخي قد تجمد واستحال إلى ثلج، وكان هذا حرياً بأن يعينني على ما يصيبني من دوار.</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أما الآن فأنا، ولله الحمد، بصحة جيدة، إلى الحد الذي يجعلني أشعر بميل شديد إلى الجميلات من النساء، فما بالكِ وأنا كيس ظريف.</w:t>
        </w:r>
        <w:proofErr w:type="gramEnd"/>
        <w:r w:rsidRPr="00F0502A">
          <w:rPr>
            <w:rFonts w:ascii="Arial" w:eastAsia="Times New Roman" w:hAnsi="Arial" w:cs="Arial"/>
            <w:color w:val="000000"/>
            <w:sz w:val="24"/>
            <w:szCs w:val="24"/>
          </w:rPr>
          <w:t xml:space="preserve"> وليبارك </w:t>
        </w:r>
        <w:proofErr w:type="gramStart"/>
        <w:r w:rsidRPr="00F0502A">
          <w:rPr>
            <w:rFonts w:ascii="Arial" w:eastAsia="Times New Roman" w:hAnsi="Arial" w:cs="Arial"/>
            <w:color w:val="000000"/>
            <w:sz w:val="24"/>
            <w:szCs w:val="24"/>
          </w:rPr>
          <w:t>الله(</w:t>
        </w:r>
        <w:proofErr w:type="gramEnd"/>
        <w:r w:rsidRPr="00F0502A">
          <w:rPr>
            <w:rFonts w:ascii="Arial" w:eastAsia="Times New Roman" w:hAnsi="Arial" w:cs="Arial"/>
            <w:color w:val="000000"/>
            <w:sz w:val="24"/>
            <w:szCs w:val="24"/>
          </w:rPr>
          <w:t>56).</w:t>
        </w:r>
      </w:ins>
    </w:p>
    <w:p w:rsidR="00F0502A" w:rsidRPr="00F0502A" w:rsidRDefault="00F0502A" w:rsidP="00F0502A">
      <w:pPr>
        <w:shd w:val="clear" w:color="auto" w:fill="FFFFFF"/>
        <w:spacing w:before="96" w:after="120" w:line="240" w:lineRule="auto"/>
        <w:jc w:val="right"/>
        <w:rPr>
          <w:ins w:id="115" w:author="Unknown"/>
          <w:rFonts w:ascii="Arial" w:eastAsia="Times New Roman" w:hAnsi="Arial" w:cs="Arial"/>
          <w:color w:val="000000"/>
          <w:sz w:val="24"/>
          <w:szCs w:val="24"/>
        </w:rPr>
      </w:pPr>
      <w:proofErr w:type="gramStart"/>
      <w:ins w:id="116" w:author="Unknown">
        <w:r w:rsidRPr="00F0502A">
          <w:rPr>
            <w:rFonts w:ascii="Arial" w:eastAsia="Times New Roman" w:hAnsi="Arial" w:cs="Arial"/>
            <w:color w:val="000000"/>
            <w:sz w:val="24"/>
            <w:szCs w:val="24"/>
          </w:rPr>
          <w:t>وتناول عشاءه يوم 17 فبراير في مرح، وفي الصباح المبكر من اليوم التالي سقط مريضاً يعاني من آلام حادة في المعدة.</w:t>
        </w:r>
        <w:proofErr w:type="gramEnd"/>
        <w:r w:rsidRPr="00F0502A">
          <w:rPr>
            <w:rFonts w:ascii="Arial" w:eastAsia="Times New Roman" w:hAnsi="Arial" w:cs="Arial"/>
            <w:color w:val="000000"/>
            <w:sz w:val="24"/>
            <w:szCs w:val="24"/>
          </w:rPr>
          <w:t xml:space="preserve"> ووهن جسده بسرعة، وأدرك أصدقاؤه، الذين تجمعوا إلى جانب فراشه، أنه يحتضر وسأله أحدهم "أيها الأب الجليل هل تقف راسخاً كالطود إلى جانب المسيح والعقيدة التي بشرت بها؟" فرد عليه قائلاً "نعم"، ثم أصيب بنوبة فالج، أفقدته النطق، ومات على أثرها (18 فبراير سنة 1546). </w:t>
        </w:r>
        <w:proofErr w:type="gramStart"/>
        <w:r w:rsidRPr="00F0502A">
          <w:rPr>
            <w:rFonts w:ascii="Arial" w:eastAsia="Times New Roman" w:hAnsi="Arial" w:cs="Arial"/>
            <w:color w:val="000000"/>
            <w:sz w:val="24"/>
            <w:szCs w:val="24"/>
          </w:rPr>
          <w:t>ونقل الجثمان إلى فيتنبرج، ودفن في كنيسة القيصر، التي كان قد علق على بابها مقالاته منذ تسعة وعشرين عاماً.</w:t>
        </w:r>
        <w:proofErr w:type="gramEnd"/>
      </w:ins>
    </w:p>
    <w:p w:rsidR="00F0502A" w:rsidRPr="00F0502A" w:rsidRDefault="00F0502A" w:rsidP="00F0502A">
      <w:pPr>
        <w:shd w:val="clear" w:color="auto" w:fill="FFFFFF"/>
        <w:spacing w:before="96" w:after="120" w:line="240" w:lineRule="auto"/>
        <w:jc w:val="right"/>
        <w:rPr>
          <w:ins w:id="117" w:author="Unknown"/>
          <w:rFonts w:ascii="Arial" w:eastAsia="Times New Roman" w:hAnsi="Arial" w:cs="Arial"/>
          <w:color w:val="000000"/>
          <w:sz w:val="24"/>
          <w:szCs w:val="24"/>
        </w:rPr>
      </w:pPr>
      <w:proofErr w:type="gramStart"/>
      <w:ins w:id="118" w:author="Unknown">
        <w:r w:rsidRPr="00F0502A">
          <w:rPr>
            <w:rFonts w:ascii="Arial" w:eastAsia="Times New Roman" w:hAnsi="Arial" w:cs="Arial"/>
            <w:color w:val="000000"/>
            <w:sz w:val="24"/>
            <w:szCs w:val="24"/>
          </w:rPr>
          <w:t>كانت هذه السنوات من أخطر السنوات في التاريخ.</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وكان لوثر صوتها المدوي الذي يأخذ بمجامع القلوب، وكانت أخطاؤه عديدة، فقد كان يفتقر إلى تقدير الدور التاريخي، الذي لعبته الكنيسة في نشر المدنية في أوربا، وكان ينقصه فهم تعطش البشرية إلى أساطير رمزية، تجد فيها العزاء والسلوى، وكان يعوزه البر والإحسان، ليعدل في معاملته مع خصومه من الكاثوليك والبروتستانت.</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ولقد حرر اتباعه من بابا معصوم من الخطأ، ولكن في الوقت نفسه أخضعهم لكتاب منزه من الخطأ، مع أن تغيير البابوات أيسر من تغيير ذلك الكتاب.</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وتشبث بأكثر العقائد تشدداً في ديانة القرون الوسطى، وهي عقائد لا يمكن أن تصدق، بينما سمح بالقضاء على كل ما في تلك الديانة من جمال تقريباً في أساطيرها وفنها، وأورث ألمانيا مسيحية، ليست أصدق من القديمة، وهي أقل منها بهجة وساواناً، وإن كانت أكثر صدقاً وأشد إخلاصاً في القائمين بها.</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وكاد لوثر أن يصبح في تعصب محكمة التفتيش، بيد أن أقواله كانت أغلظ من أفعاله، وأدين بأنه كتب مقالات، انطوت على أقذع الألفاظ في تاريخ الأدب، وعلم ألمانيا كراهية لاهوتية صبغت أرضها بلون الحقد الأسود مائة عام عقب وفاته.</w:t>
        </w:r>
        <w:proofErr w:type="gramEnd"/>
      </w:ins>
    </w:p>
    <w:p w:rsidR="00F0502A" w:rsidRPr="00F0502A" w:rsidRDefault="00F0502A" w:rsidP="00F0502A">
      <w:pPr>
        <w:shd w:val="clear" w:color="auto" w:fill="FFFFFF"/>
        <w:spacing w:before="96" w:after="120" w:line="240" w:lineRule="auto"/>
        <w:jc w:val="right"/>
        <w:rPr>
          <w:ins w:id="119" w:author="Unknown"/>
          <w:rFonts w:ascii="Arial" w:eastAsia="Times New Roman" w:hAnsi="Arial" w:cs="Arial"/>
          <w:color w:val="000000"/>
          <w:sz w:val="24"/>
          <w:szCs w:val="24"/>
        </w:rPr>
      </w:pPr>
      <w:proofErr w:type="gramStart"/>
      <w:ins w:id="120" w:author="Unknown">
        <w:r w:rsidRPr="00F0502A">
          <w:rPr>
            <w:rFonts w:ascii="Arial" w:eastAsia="Times New Roman" w:hAnsi="Arial" w:cs="Arial"/>
            <w:color w:val="000000"/>
            <w:sz w:val="24"/>
            <w:szCs w:val="24"/>
          </w:rPr>
          <w:t>ومع ذلك فقد كانت أخطاؤه دعامة نجاحه، فقد كان بفطرته محباً للحرب، لأن الوقت كان يتطلب النزال، ولأن المشكلات التي هاجمها قد قاومت جميع الوسائل المؤدية إلى السلام قروناً طويلة.</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وقضى طوال حياته في معركة ضد الإحساس بالذنب، وضد الشيطان والبابا والإمبراطور وزونجلى، بل وضد الأصدقاء، الذين كان من الممكن أن يهدئوا من ثورته، ويحولوها إلى احتجاج مهذب، يسمعه الناس في سماحة، ثم يضيع في غمرات النسيان.</w:t>
        </w:r>
        <w:proofErr w:type="gramEnd"/>
        <w:r w:rsidRPr="00F0502A">
          <w:rPr>
            <w:rFonts w:ascii="Arial" w:eastAsia="Times New Roman" w:hAnsi="Arial" w:cs="Arial"/>
            <w:color w:val="000000"/>
            <w:sz w:val="24"/>
            <w:szCs w:val="24"/>
          </w:rPr>
          <w:t xml:space="preserve"> وماذا كان في وسع رجل أرحب منه صدراً أن يفعل، إذا ووجه بمثل هذه الصعاب وتلك القوى؟ </w:t>
        </w:r>
        <w:proofErr w:type="gramStart"/>
        <w:r w:rsidRPr="00F0502A">
          <w:rPr>
            <w:rFonts w:ascii="Arial" w:eastAsia="Times New Roman" w:hAnsi="Arial" w:cs="Arial"/>
            <w:color w:val="000000"/>
            <w:sz w:val="24"/>
            <w:szCs w:val="24"/>
          </w:rPr>
          <w:t>ما من شك في أنه ليس في وسع رجل متضلع في الفلسفة ولا رجل له عقلية علمية، لا تؤمن إلا بشيء يثبت بالدليل، ولا رجل فطر على منح رواتب سخية لأعدائه، أن يقذف بمثل هذا التحدي، الذي هز العالم، أو أن يسير قدماً.</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بمثل هذا التصميم إلى هدفه، كما لو كانت هناك عصابة على عينيه.</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 xml:space="preserve">وإذا كان لاهوته، الذي </w:t>
        </w:r>
        <w:r w:rsidRPr="00F0502A">
          <w:rPr>
            <w:rFonts w:ascii="Arial" w:eastAsia="Times New Roman" w:hAnsi="Arial" w:cs="Arial"/>
            <w:color w:val="000000"/>
            <w:sz w:val="24"/>
            <w:szCs w:val="24"/>
          </w:rPr>
          <w:lastRenderedPageBreak/>
          <w:t>يقول بحتمية القدر، منافياً للعقل والرأفة الإنسانية، كأي أسطورة أو معجزة في عقيدة أهل القرون الوسطى، فإنه أثر في قلوب الناس بهذه اللاعقلانية العاطفية، فالأمل والروع هما اللذان يدفعان الناس إلى الصلاة، وليس الدليل على أشياء يرونها بأعينهم.</w:t>
        </w:r>
        <w:proofErr w:type="gramEnd"/>
      </w:ins>
    </w:p>
    <w:p w:rsidR="00F0502A" w:rsidRPr="00F0502A" w:rsidRDefault="00F0502A" w:rsidP="00F0502A">
      <w:pPr>
        <w:shd w:val="clear" w:color="auto" w:fill="FFFFFF"/>
        <w:spacing w:before="96" w:after="120" w:line="240" w:lineRule="auto"/>
        <w:jc w:val="right"/>
        <w:rPr>
          <w:ins w:id="121" w:author="Unknown"/>
          <w:rFonts w:ascii="Arial" w:eastAsia="Times New Roman" w:hAnsi="Arial" w:cs="Arial"/>
          <w:color w:val="000000"/>
          <w:sz w:val="24"/>
          <w:szCs w:val="24"/>
        </w:rPr>
      </w:pPr>
      <w:proofErr w:type="gramStart"/>
      <w:ins w:id="122" w:author="Unknown">
        <w:r w:rsidRPr="00F0502A">
          <w:rPr>
            <w:rFonts w:ascii="Arial" w:eastAsia="Times New Roman" w:hAnsi="Arial" w:cs="Arial"/>
            <w:color w:val="000000"/>
            <w:sz w:val="24"/>
            <w:szCs w:val="24"/>
          </w:rPr>
          <w:t>ويبقى أن نذكر أنه حطم بضربات قبضته الخشنة كعكة العادات وصدفة السلطة، التي كانت قد سدت الطريق في وجه حركة الفكر الأوروبي.</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وإذا كنا نحكم على عظمة المرء بما له من نفوذ - وهذا أقل اختبار موضوعي في وسعنا أن نلجأ إليه - فإننا نستطيع أن نضع لوثر في مصاف كوبرنيقوس وفولتير وداروين، باعتبارهم من أقوى الشخصيات، التي ظهرت في العالم الحديث.</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ولقد كتب عنه أكثر مما كتب عن أي رجل آخر في العصر الحديث باستثناء شكسبير ونابليون.</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وكان تأثيره على الفلسفة بطيئاً وغير مباشر، ولقد أثر على يقينية fideism كانت وقومية فيخته ومذهب شوبنهاور في الإرادة واستسلام الروح الهيجلي للدولة، أما تأثيره على الأدب الألماني واللغة الألمانية، فكان حاسماً وشاملاً، كتأثير الإنجيل، الذي نشره الملك جيمس، على اللغة والآداب في إنجلترا.</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ولم يستشهد الناس بأقوال ألماني آخر بمثل هذه الكثرة، وهذا الولع.</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ولقد أثر هو وكارلشتادت وآخرون في خلق الإنسان الغربي، وعاداته التي درج عليها، بالتنصل من العزوبة المفروضة على رجال الدين، وبصبه في الحياة الدنيوية الطاقات التي كانت قد صرفت إلى الزهد والرهبانية، أو إلى حياة الدعة والاسترخاء، أو إلى الورع.</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واخذ تأثيره يتقلص كلما انتشر... كان هائلاً في اسكنديناوة وعابرا في فرنسا، وانعدم بتأثير كافن في سكوتلاندة وإنجلترا وأمريكا، أما في ألمانيا فكان تأثيره فائقاً.</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ولم يقدر لمفكر أو كاتب آخر أن يكون له هذا التأثير العميق في العقلية الألمانية والشخصية الألمانية.</w:t>
        </w:r>
        <w:proofErr w:type="gramEnd"/>
        <w:r w:rsidRPr="00F0502A">
          <w:rPr>
            <w:rFonts w:ascii="Arial" w:eastAsia="Times New Roman" w:hAnsi="Arial" w:cs="Arial"/>
            <w:color w:val="000000"/>
            <w:sz w:val="24"/>
            <w:szCs w:val="24"/>
          </w:rPr>
          <w:t xml:space="preserve"> </w:t>
        </w:r>
        <w:proofErr w:type="gramStart"/>
        <w:r w:rsidRPr="00F0502A">
          <w:rPr>
            <w:rFonts w:ascii="Arial" w:eastAsia="Times New Roman" w:hAnsi="Arial" w:cs="Arial"/>
            <w:color w:val="000000"/>
            <w:sz w:val="24"/>
            <w:szCs w:val="24"/>
          </w:rPr>
          <w:t>كان أقوى شخصية في تاريخ ألمانيا، ولا شك أن مواطنيه من أهل الريف يحبونه حباً جماً، لأنه كان أشدهم جميعاً تعصباً لألمانيته.</w:t>
        </w:r>
        <w:proofErr w:type="gramEnd"/>
      </w:ins>
    </w:p>
    <w:p w:rsidR="00F0502A" w:rsidRPr="00F0502A" w:rsidRDefault="00F0502A" w:rsidP="00F0502A">
      <w:pPr>
        <w:pBdr>
          <w:bottom w:val="single" w:sz="6" w:space="2" w:color="A2A9B1"/>
        </w:pBdr>
        <w:shd w:val="clear" w:color="auto" w:fill="FFFFFF"/>
        <w:spacing w:after="144" w:line="240" w:lineRule="auto"/>
        <w:jc w:val="right"/>
        <w:outlineLvl w:val="1"/>
        <w:rPr>
          <w:ins w:id="123" w:author="Unknown"/>
          <w:rFonts w:ascii="Arial" w:eastAsia="Times New Roman" w:hAnsi="Arial" w:cs="Arial"/>
          <w:color w:val="000000"/>
          <w:sz w:val="31"/>
          <w:szCs w:val="31"/>
        </w:rPr>
      </w:pPr>
      <w:ins w:id="124" w:author="Unknown">
        <w:r w:rsidRPr="00F0502A">
          <w:rPr>
            <w:rFonts w:ascii="Arial" w:eastAsia="Times New Roman" w:hAnsi="Arial" w:cs="Arial"/>
            <w:color w:val="000000"/>
            <w:sz w:val="31"/>
            <w:szCs w:val="31"/>
          </w:rPr>
          <w:t>رسائله</w:t>
        </w:r>
      </w:ins>
    </w:p>
    <w:p w:rsidR="00F0502A" w:rsidRPr="00F0502A" w:rsidRDefault="00F0502A" w:rsidP="00F0502A">
      <w:pPr>
        <w:shd w:val="clear" w:color="auto" w:fill="FFFFFF"/>
        <w:spacing w:before="96" w:after="120" w:line="240" w:lineRule="auto"/>
        <w:jc w:val="right"/>
        <w:rPr>
          <w:ins w:id="125" w:author="Unknown"/>
          <w:rFonts w:ascii="Arial" w:eastAsia="Times New Roman" w:hAnsi="Arial" w:cs="Arial"/>
          <w:color w:val="000000"/>
          <w:sz w:val="24"/>
          <w:szCs w:val="24"/>
        </w:rPr>
      </w:pPr>
      <w:ins w:id="126" w:author="Unknown">
        <w:r w:rsidRPr="00F0502A">
          <w:rPr>
            <w:rFonts w:ascii="Arial" w:eastAsia="Times New Roman" w:hAnsi="Arial" w:cs="Arial"/>
            <w:color w:val="000000"/>
            <w:sz w:val="24"/>
            <w:szCs w:val="24"/>
          </w:rPr>
          <w:t xml:space="preserve">له رسائل كثيرة، من آخرها، رسالة حول </w:t>
        </w:r>
        <w:proofErr w:type="gramStart"/>
        <w:r w:rsidRPr="00F0502A">
          <w:rPr>
            <w:rFonts w:ascii="Arial" w:eastAsia="Times New Roman" w:hAnsi="Arial" w:cs="Arial"/>
            <w:color w:val="000000"/>
            <w:sz w:val="24"/>
            <w:szCs w:val="24"/>
          </w:rPr>
          <w:t>" المجامع</w:t>
        </w:r>
        <w:proofErr w:type="gramEnd"/>
        <w:r w:rsidRPr="00F0502A">
          <w:rPr>
            <w:rFonts w:ascii="Arial" w:eastAsia="Times New Roman" w:hAnsi="Arial" w:cs="Arial"/>
            <w:color w:val="000000"/>
            <w:sz w:val="24"/>
            <w:szCs w:val="24"/>
          </w:rPr>
          <w:t xml:space="preserve"> الدينية " ، ورسالة ضد " مجددي التعميد " ، ورسالة عنيفة بعنوان : " بابوية روما أسّسها الشيطان ".</w:t>
        </w:r>
      </w:ins>
    </w:p>
    <w:p w:rsidR="00F0502A" w:rsidRPr="00F0502A" w:rsidRDefault="00F0502A" w:rsidP="00F0502A">
      <w:pPr>
        <w:shd w:val="clear" w:color="auto" w:fill="FFFFFF"/>
        <w:spacing w:before="96" w:after="120" w:line="240" w:lineRule="auto"/>
        <w:jc w:val="right"/>
        <w:rPr>
          <w:ins w:id="127" w:author="Unknown"/>
          <w:rFonts w:ascii="Arial" w:eastAsia="Times New Roman" w:hAnsi="Arial" w:cs="Arial"/>
          <w:color w:val="000000"/>
          <w:sz w:val="24"/>
          <w:szCs w:val="24"/>
        </w:rPr>
      </w:pPr>
    </w:p>
    <w:p w:rsidR="00F0502A" w:rsidRPr="00F0502A" w:rsidRDefault="00F0502A" w:rsidP="00F0502A">
      <w:pPr>
        <w:pBdr>
          <w:bottom w:val="single" w:sz="6" w:space="2" w:color="A2A9B1"/>
        </w:pBdr>
        <w:shd w:val="clear" w:color="auto" w:fill="FFFFFF"/>
        <w:spacing w:after="144" w:line="240" w:lineRule="auto"/>
        <w:jc w:val="right"/>
        <w:outlineLvl w:val="1"/>
        <w:rPr>
          <w:ins w:id="128" w:author="Unknown"/>
          <w:rFonts w:ascii="Arial" w:eastAsia="Times New Roman" w:hAnsi="Arial" w:cs="Arial"/>
          <w:color w:val="000000"/>
          <w:sz w:val="31"/>
          <w:szCs w:val="31"/>
        </w:rPr>
      </w:pPr>
      <w:ins w:id="129" w:author="Unknown">
        <w:r w:rsidRPr="00F0502A">
          <w:rPr>
            <w:rFonts w:ascii="Arial" w:eastAsia="Times New Roman" w:hAnsi="Arial" w:cs="Arial"/>
            <w:color w:val="000000"/>
            <w:sz w:val="31"/>
            <w:szCs w:val="31"/>
          </w:rPr>
          <w:t>وفاته</w:t>
        </w:r>
      </w:ins>
    </w:p>
    <w:p w:rsidR="00F0502A" w:rsidRPr="00F0502A" w:rsidRDefault="00F0502A" w:rsidP="00F0502A">
      <w:pPr>
        <w:shd w:val="clear" w:color="auto" w:fill="F8F9FA"/>
        <w:spacing w:after="0" w:line="240" w:lineRule="auto"/>
        <w:jc w:val="center"/>
        <w:rPr>
          <w:ins w:id="130" w:author="Unknown"/>
          <w:rFonts w:ascii="Arial" w:eastAsia="Times New Roman" w:hAnsi="Arial" w:cs="Arial"/>
          <w:color w:val="000000"/>
          <w:sz w:val="23"/>
          <w:szCs w:val="23"/>
        </w:rPr>
      </w:pPr>
      <w:ins w:id="131" w:author="Unknown">
        <w:r w:rsidRPr="00F0502A">
          <w:rPr>
            <w:rFonts w:ascii="Arial" w:eastAsia="Times New Roman" w:hAnsi="Arial" w:cs="Arial"/>
            <w:noProof/>
            <w:color w:val="5A3696"/>
            <w:sz w:val="23"/>
            <w:szCs w:val="23"/>
          </w:rPr>
          <w:drawing>
            <wp:inline distT="0" distB="0" distL="0" distR="0" wp14:anchorId="6AADFF8B" wp14:editId="30316977">
              <wp:extent cx="2190750" cy="2905125"/>
              <wp:effectExtent l="0" t="0" r="0" b="9525"/>
              <wp:docPr id="19" name="Picture 19" descr="https://www.marefa.org/images/thumb/4/4d/Luthers_Sterbehaus_Eisleben.jpg/230px-Luthers_Sterbehaus_Eisleben.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arefa.org/images/thumb/4/4d/Luthers_Sterbehaus_Eisleben.jpg/230px-Luthers_Sterbehaus_Eisleben.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90750" cy="290512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132" w:author="Unknown"/>
          <w:rFonts w:ascii="Arial" w:eastAsia="Times New Roman" w:hAnsi="Arial" w:cs="Arial"/>
          <w:color w:val="000000"/>
          <w:sz w:val="21"/>
          <w:szCs w:val="21"/>
        </w:rPr>
      </w:pPr>
      <w:proofErr w:type="gramStart"/>
      <w:ins w:id="133" w:author="Unknown">
        <w:r w:rsidRPr="00F0502A">
          <w:rPr>
            <w:rFonts w:ascii="Arial" w:eastAsia="Times New Roman" w:hAnsi="Arial" w:cs="Arial"/>
            <w:color w:val="000000"/>
            <w:sz w:val="21"/>
            <w:szCs w:val="21"/>
          </w:rPr>
          <w:t>المنزل الذي توفي فيه لوثر.</w:t>
        </w:r>
        <w:proofErr w:type="gramEnd"/>
      </w:ins>
    </w:p>
    <w:p w:rsidR="00F0502A" w:rsidRPr="00F0502A" w:rsidRDefault="00F0502A" w:rsidP="00F0502A">
      <w:pPr>
        <w:shd w:val="clear" w:color="auto" w:fill="F8F9FA"/>
        <w:spacing w:after="0" w:line="240" w:lineRule="auto"/>
        <w:jc w:val="center"/>
        <w:rPr>
          <w:ins w:id="134" w:author="Unknown"/>
          <w:rFonts w:ascii="Arial" w:eastAsia="Times New Roman" w:hAnsi="Arial" w:cs="Arial"/>
          <w:color w:val="000000"/>
          <w:sz w:val="23"/>
          <w:szCs w:val="23"/>
        </w:rPr>
      </w:pPr>
      <w:ins w:id="135" w:author="Unknown">
        <w:r w:rsidRPr="00F0502A">
          <w:rPr>
            <w:rFonts w:ascii="Arial" w:eastAsia="Times New Roman" w:hAnsi="Arial" w:cs="Arial"/>
            <w:noProof/>
            <w:color w:val="5A3696"/>
            <w:sz w:val="23"/>
            <w:szCs w:val="23"/>
          </w:rPr>
          <w:lastRenderedPageBreak/>
          <w:drawing>
            <wp:inline distT="0" distB="0" distL="0" distR="0" wp14:anchorId="068DE3A6" wp14:editId="0C631499">
              <wp:extent cx="2190750" cy="2924175"/>
              <wp:effectExtent l="0" t="0" r="0" b="9525"/>
              <wp:docPr id="20" name="Picture 20" descr="https://www.marefa.org/images/thumb/3/37/Luthertombstoneunderaltar.jpg/230px-Luthertombstoneunderaltar.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marefa.org/images/thumb/3/37/Luthertombstoneunderaltar.jpg/230px-Luthertombstoneunderaltar.jp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90750" cy="292417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136" w:author="Unknown"/>
          <w:rFonts w:ascii="Arial" w:eastAsia="Times New Roman" w:hAnsi="Arial" w:cs="Arial"/>
          <w:color w:val="000000"/>
          <w:sz w:val="21"/>
          <w:szCs w:val="21"/>
        </w:rPr>
      </w:pPr>
      <w:proofErr w:type="gramStart"/>
      <w:ins w:id="137" w:author="Unknown">
        <w:r w:rsidRPr="00F0502A">
          <w:rPr>
            <w:rFonts w:ascii="Arial" w:eastAsia="Times New Roman" w:hAnsi="Arial" w:cs="Arial"/>
            <w:color w:val="000000"/>
            <w:sz w:val="21"/>
            <w:szCs w:val="21"/>
          </w:rPr>
          <w:t>Luther's tombstone in the Castle Church in Wittenberg.</w:t>
        </w:r>
        <w:proofErr w:type="gramEnd"/>
      </w:ins>
    </w:p>
    <w:p w:rsidR="00F0502A" w:rsidRPr="00F0502A" w:rsidRDefault="00F0502A" w:rsidP="00F0502A">
      <w:pPr>
        <w:shd w:val="clear" w:color="auto" w:fill="F8F9FA"/>
        <w:spacing w:after="0" w:line="240" w:lineRule="auto"/>
        <w:jc w:val="center"/>
        <w:rPr>
          <w:ins w:id="138" w:author="Unknown"/>
          <w:rFonts w:ascii="Arial" w:eastAsia="Times New Roman" w:hAnsi="Arial" w:cs="Arial"/>
          <w:color w:val="000000"/>
          <w:sz w:val="23"/>
          <w:szCs w:val="23"/>
        </w:rPr>
      </w:pPr>
      <w:ins w:id="139" w:author="Unknown">
        <w:r w:rsidRPr="00F0502A">
          <w:rPr>
            <w:rFonts w:ascii="Arial" w:eastAsia="Times New Roman" w:hAnsi="Arial" w:cs="Arial"/>
            <w:noProof/>
            <w:color w:val="5A3696"/>
            <w:sz w:val="23"/>
            <w:szCs w:val="23"/>
          </w:rPr>
          <w:drawing>
            <wp:inline distT="0" distB="0" distL="0" distR="0" wp14:anchorId="676DBC11" wp14:editId="77D4C950">
              <wp:extent cx="2190750" cy="2276475"/>
              <wp:effectExtent l="0" t="0" r="0" b="9525"/>
              <wp:docPr id="21" name="Picture 21" descr="https://www.marefa.org/images/thumb/a/a3/Luther_death-hand_mask.jpg/230px-Luther_death-hand_mask.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arefa.org/images/thumb/a/a3/Luther_death-hand_mask.jpg/230px-Luther_death-hand_mask.j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90750" cy="2276475"/>
                      </a:xfrm>
                      <a:prstGeom prst="rect">
                        <a:avLst/>
                      </a:prstGeom>
                      <a:noFill/>
                      <a:ln>
                        <a:noFill/>
                      </a:ln>
                    </pic:spPr>
                  </pic:pic>
                </a:graphicData>
              </a:graphic>
            </wp:inline>
          </w:drawing>
        </w:r>
      </w:ins>
    </w:p>
    <w:p w:rsidR="00F0502A" w:rsidRPr="00F0502A" w:rsidRDefault="00F0502A" w:rsidP="00F0502A">
      <w:pPr>
        <w:shd w:val="clear" w:color="auto" w:fill="F8F9FA"/>
        <w:spacing w:after="192" w:line="336" w:lineRule="atLeast"/>
        <w:jc w:val="right"/>
        <w:rPr>
          <w:ins w:id="140" w:author="Unknown"/>
          <w:rFonts w:ascii="Arial" w:eastAsia="Times New Roman" w:hAnsi="Arial" w:cs="Arial"/>
          <w:color w:val="000000"/>
          <w:sz w:val="21"/>
          <w:szCs w:val="21"/>
        </w:rPr>
      </w:pPr>
      <w:ins w:id="141" w:author="Unknown">
        <w:r w:rsidRPr="00F0502A">
          <w:rPr>
            <w:rFonts w:ascii="Arial" w:eastAsia="Times New Roman" w:hAnsi="Arial" w:cs="Arial"/>
            <w:color w:val="000000"/>
            <w:sz w:val="21"/>
            <w:szCs w:val="21"/>
          </w:rPr>
          <w:t>Luther's face and hands cast at his death.</w:t>
        </w:r>
      </w:ins>
    </w:p>
    <w:p w:rsidR="00F0502A" w:rsidRPr="00F0502A" w:rsidRDefault="00F0502A" w:rsidP="00F0502A">
      <w:pPr>
        <w:shd w:val="clear" w:color="auto" w:fill="FFFFFF"/>
        <w:spacing w:before="96" w:after="120" w:line="240" w:lineRule="auto"/>
        <w:jc w:val="right"/>
        <w:rPr>
          <w:ins w:id="142" w:author="Unknown"/>
          <w:rFonts w:ascii="Arial" w:eastAsia="Times New Roman" w:hAnsi="Arial" w:cs="Arial"/>
          <w:color w:val="000000"/>
          <w:sz w:val="24"/>
          <w:szCs w:val="24"/>
        </w:rPr>
      </w:pPr>
      <w:proofErr w:type="gramStart"/>
      <w:ins w:id="143" w:author="Unknown">
        <w:r w:rsidRPr="00F0502A">
          <w:rPr>
            <w:rFonts w:ascii="Arial" w:eastAsia="Times New Roman" w:hAnsi="Arial" w:cs="Arial"/>
            <w:color w:val="000000"/>
            <w:sz w:val="24"/>
            <w:szCs w:val="24"/>
          </w:rPr>
          <w:t>في سنة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"https://www.marefa.org/1546" \o "1546"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1546</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دُعي لفض نزاع قام في بلدة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"https://www.marefa.org/index.php?title=%D8%A5%D9%8A%D8%B3%D9%84%D9%8A%D8%A8%D9%86&amp;action=edit&amp;redlink=1" \o "إيسليبن (الصفحة غير موجودة)"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A55858"/>
            <w:sz w:val="24"/>
            <w:szCs w:val="24"/>
            <w:u w:val="single"/>
          </w:rPr>
          <w:t>إيسليبن</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وبعد ان أفلح في فض النزاع أصيب بنوبة برد ما لبث أن توفي في أثرها وذلك في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"https://www.marefa.org/18_%D9%81%D8%A8%D8%B1%D8%A7%D9%8A%D8%B1" \o "18 فبراير"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18 فبراير</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 </w:t>
        </w:r>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"https://www.marefa.org/1546" \o "1546"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5A3696"/>
            <w:sz w:val="24"/>
            <w:szCs w:val="24"/>
            <w:u w:val="single"/>
          </w:rPr>
          <w:t>1546</w:t>
        </w:r>
        <w:r w:rsidRPr="00F0502A">
          <w:rPr>
            <w:rFonts w:ascii="Arial" w:eastAsia="Times New Roman" w:hAnsi="Arial" w:cs="Arial"/>
            <w:color w:val="000000"/>
            <w:sz w:val="24"/>
            <w:szCs w:val="24"/>
          </w:rPr>
          <w:fldChar w:fldCharType="end"/>
        </w:r>
        <w:r w:rsidRPr="00F0502A">
          <w:rPr>
            <w:rFonts w:ascii="Arial" w:eastAsia="Times New Roman" w:hAnsi="Arial" w:cs="Arial"/>
            <w:color w:val="000000"/>
            <w:sz w:val="24"/>
            <w:szCs w:val="24"/>
          </w:rPr>
          <w:t>.</w:t>
        </w:r>
        <w:proofErr w:type="gramEnd"/>
      </w:ins>
    </w:p>
    <w:p w:rsidR="00F0502A" w:rsidRPr="00F0502A" w:rsidRDefault="00F0502A" w:rsidP="00F0502A">
      <w:pPr>
        <w:pBdr>
          <w:bottom w:val="single" w:sz="6" w:space="2" w:color="A2A9B1"/>
        </w:pBdr>
        <w:shd w:val="clear" w:color="auto" w:fill="FFFFFF"/>
        <w:spacing w:after="144" w:line="240" w:lineRule="auto"/>
        <w:jc w:val="right"/>
        <w:outlineLvl w:val="1"/>
        <w:rPr>
          <w:ins w:id="144" w:author="Unknown"/>
          <w:rFonts w:ascii="Arial" w:eastAsia="Times New Roman" w:hAnsi="Arial" w:cs="Arial"/>
          <w:color w:val="000000"/>
          <w:sz w:val="31"/>
          <w:szCs w:val="31"/>
        </w:rPr>
      </w:pPr>
      <w:ins w:id="145" w:author="Unknown">
        <w:r w:rsidRPr="00F0502A">
          <w:rPr>
            <w:rFonts w:ascii="Arial" w:eastAsia="Times New Roman" w:hAnsi="Arial" w:cs="Arial"/>
            <w:color w:val="000000"/>
            <w:sz w:val="31"/>
            <w:szCs w:val="31"/>
          </w:rPr>
          <w:t>مصادر ومراجع</w:t>
        </w:r>
      </w:ins>
    </w:p>
    <w:p w:rsidR="00F0502A" w:rsidRPr="00F0502A" w:rsidRDefault="00F0502A" w:rsidP="00F0502A">
      <w:pPr>
        <w:numPr>
          <w:ilvl w:val="0"/>
          <w:numId w:val="3"/>
        </w:numPr>
        <w:shd w:val="clear" w:color="auto" w:fill="FFFFFF"/>
        <w:spacing w:before="100" w:beforeAutospacing="1" w:after="24" w:line="240" w:lineRule="auto"/>
        <w:ind w:left="0" w:right="384"/>
        <w:jc w:val="right"/>
        <w:rPr>
          <w:ins w:id="146" w:author="Unknown"/>
          <w:rFonts w:ascii="Arial" w:eastAsia="Times New Roman" w:hAnsi="Arial" w:cs="Arial"/>
          <w:color w:val="000000"/>
          <w:sz w:val="24"/>
          <w:szCs w:val="24"/>
        </w:rPr>
      </w:pPr>
      <w:ins w:id="147" w:author="Unknown">
        <w:r w:rsidRPr="00F0502A">
          <w:rPr>
            <w:rFonts w:ascii="Arial" w:eastAsia="Times New Roman" w:hAnsi="Arial" w:cs="Arial"/>
            <w:color w:val="000000"/>
            <w:sz w:val="24"/>
            <w:szCs w:val="24"/>
          </w:rPr>
          <w:t>موسوعة الفلسفة، الدكتور عبدالرحمن بدوي، المؤسسة العربية للدراسات والنشر ، ط 1 1984، الجزء الثاني.</w:t>
        </w:r>
      </w:ins>
    </w:p>
    <w:p w:rsidR="00F0502A" w:rsidRPr="00F0502A" w:rsidRDefault="00F0502A" w:rsidP="00F0502A">
      <w:pPr>
        <w:numPr>
          <w:ilvl w:val="0"/>
          <w:numId w:val="3"/>
        </w:numPr>
        <w:shd w:val="clear" w:color="auto" w:fill="FFFFFF"/>
        <w:spacing w:before="100" w:beforeAutospacing="1" w:after="24" w:line="240" w:lineRule="auto"/>
        <w:ind w:left="0" w:right="384"/>
        <w:jc w:val="right"/>
        <w:rPr>
          <w:ins w:id="148" w:author="Unknown"/>
          <w:rFonts w:ascii="Arial" w:eastAsia="Times New Roman" w:hAnsi="Arial" w:cs="Arial"/>
          <w:color w:val="000000"/>
          <w:sz w:val="24"/>
          <w:szCs w:val="24"/>
        </w:rPr>
      </w:pPr>
      <w:ins w:id="149" w:author="Unknown">
        <w:r w:rsidRPr="00F0502A">
          <w:rPr>
            <w:rFonts w:ascii="Arial" w:eastAsia="Times New Roman" w:hAnsi="Arial" w:cs="Arial"/>
            <w:color w:val="000000"/>
            <w:sz w:val="24"/>
            <w:szCs w:val="24"/>
          </w:rPr>
          <w:fldChar w:fldCharType="begin"/>
        </w:r>
        <w:r w:rsidRPr="00F0502A">
          <w:rPr>
            <w:rFonts w:ascii="Arial" w:eastAsia="Times New Roman" w:hAnsi="Arial" w:cs="Arial"/>
            <w:color w:val="000000"/>
            <w:sz w:val="24"/>
            <w:szCs w:val="24"/>
          </w:rPr>
          <w:instrText xml:space="preserve"> HYPERLINK "http://www.archiv-vegelahn.de/nachschlagwerke_luther.html" </w:instrText>
        </w:r>
        <w:r w:rsidRPr="00F0502A">
          <w:rPr>
            <w:rFonts w:ascii="Arial" w:eastAsia="Times New Roman" w:hAnsi="Arial" w:cs="Arial"/>
            <w:color w:val="000000"/>
            <w:sz w:val="24"/>
            <w:szCs w:val="24"/>
          </w:rPr>
          <w:fldChar w:fldCharType="separate"/>
        </w:r>
        <w:r w:rsidRPr="00F0502A">
          <w:rPr>
            <w:rFonts w:ascii="Arial" w:eastAsia="Times New Roman" w:hAnsi="Arial" w:cs="Arial"/>
            <w:color w:val="3366BB"/>
            <w:sz w:val="24"/>
            <w:szCs w:val="24"/>
            <w:u w:val="single"/>
          </w:rPr>
          <w:t>Martin Luther - Eine Bibliographie (German)</w:t>
        </w:r>
        <w:r w:rsidRPr="00F0502A">
          <w:rPr>
            <w:rFonts w:ascii="Arial" w:eastAsia="Times New Roman" w:hAnsi="Arial" w:cs="Arial"/>
            <w:color w:val="000000"/>
            <w:sz w:val="24"/>
            <w:szCs w:val="24"/>
          </w:rPr>
          <w:fldChar w:fldCharType="end"/>
        </w:r>
      </w:ins>
    </w:p>
    <w:p w:rsidR="009806B5" w:rsidRDefault="00F0502A"/>
    <w:sectPr w:rsidR="0098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6A51"/>
    <w:multiLevelType w:val="multilevel"/>
    <w:tmpl w:val="C7F2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47C64"/>
    <w:multiLevelType w:val="multilevel"/>
    <w:tmpl w:val="9948F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314F8"/>
    <w:multiLevelType w:val="multilevel"/>
    <w:tmpl w:val="4D66C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02A"/>
    <w:rsid w:val="003C4CF7"/>
    <w:rsid w:val="00923A27"/>
    <w:rsid w:val="00F0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5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02A"/>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F0502A"/>
  </w:style>
  <w:style w:type="paragraph" w:styleId="NormalWeb">
    <w:name w:val="Normal (Web)"/>
    <w:basedOn w:val="Normal"/>
    <w:uiPriority w:val="99"/>
    <w:unhideWhenUsed/>
    <w:rsid w:val="00F05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02A"/>
    <w:rPr>
      <w:color w:val="0000FF"/>
      <w:u w:val="single"/>
    </w:rPr>
  </w:style>
  <w:style w:type="character" w:styleId="FollowedHyperlink">
    <w:name w:val="FollowedHyperlink"/>
    <w:basedOn w:val="DefaultParagraphFont"/>
    <w:uiPriority w:val="99"/>
    <w:semiHidden/>
    <w:unhideWhenUsed/>
    <w:rsid w:val="00F0502A"/>
    <w:rPr>
      <w:color w:val="800080"/>
      <w:u w:val="single"/>
    </w:rPr>
  </w:style>
  <w:style w:type="character" w:customStyle="1" w:styleId="mw-headline">
    <w:name w:val="mw-headline"/>
    <w:basedOn w:val="DefaultParagraphFont"/>
    <w:rsid w:val="00F0502A"/>
  </w:style>
  <w:style w:type="character" w:customStyle="1" w:styleId="marefa-inline-ad">
    <w:name w:val="marefa-inline-ad"/>
    <w:basedOn w:val="DefaultParagraphFont"/>
    <w:rsid w:val="00F0502A"/>
  </w:style>
  <w:style w:type="paragraph" w:styleId="BalloonText">
    <w:name w:val="Balloon Text"/>
    <w:basedOn w:val="Normal"/>
    <w:link w:val="BalloonTextChar"/>
    <w:uiPriority w:val="99"/>
    <w:semiHidden/>
    <w:unhideWhenUsed/>
    <w:rsid w:val="00F0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0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5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02A"/>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F0502A"/>
  </w:style>
  <w:style w:type="paragraph" w:styleId="NormalWeb">
    <w:name w:val="Normal (Web)"/>
    <w:basedOn w:val="Normal"/>
    <w:uiPriority w:val="99"/>
    <w:unhideWhenUsed/>
    <w:rsid w:val="00F050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02A"/>
    <w:rPr>
      <w:color w:val="0000FF"/>
      <w:u w:val="single"/>
    </w:rPr>
  </w:style>
  <w:style w:type="character" w:styleId="FollowedHyperlink">
    <w:name w:val="FollowedHyperlink"/>
    <w:basedOn w:val="DefaultParagraphFont"/>
    <w:uiPriority w:val="99"/>
    <w:semiHidden/>
    <w:unhideWhenUsed/>
    <w:rsid w:val="00F0502A"/>
    <w:rPr>
      <w:color w:val="800080"/>
      <w:u w:val="single"/>
    </w:rPr>
  </w:style>
  <w:style w:type="character" w:customStyle="1" w:styleId="mw-headline">
    <w:name w:val="mw-headline"/>
    <w:basedOn w:val="DefaultParagraphFont"/>
    <w:rsid w:val="00F0502A"/>
  </w:style>
  <w:style w:type="character" w:customStyle="1" w:styleId="marefa-inline-ad">
    <w:name w:val="marefa-inline-ad"/>
    <w:basedOn w:val="DefaultParagraphFont"/>
    <w:rsid w:val="00F0502A"/>
  </w:style>
  <w:style w:type="paragraph" w:styleId="BalloonText">
    <w:name w:val="Balloon Text"/>
    <w:basedOn w:val="Normal"/>
    <w:link w:val="BalloonTextChar"/>
    <w:uiPriority w:val="99"/>
    <w:semiHidden/>
    <w:unhideWhenUsed/>
    <w:rsid w:val="00F05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065234">
      <w:bodyDiv w:val="1"/>
      <w:marLeft w:val="0"/>
      <w:marRight w:val="0"/>
      <w:marTop w:val="0"/>
      <w:marBottom w:val="0"/>
      <w:divBdr>
        <w:top w:val="none" w:sz="0" w:space="0" w:color="auto"/>
        <w:left w:val="none" w:sz="0" w:space="0" w:color="auto"/>
        <w:bottom w:val="none" w:sz="0" w:space="0" w:color="auto"/>
        <w:right w:val="none" w:sz="0" w:space="0" w:color="auto"/>
      </w:divBdr>
      <w:divsChild>
        <w:div w:id="1395201217">
          <w:marLeft w:val="0"/>
          <w:marRight w:val="0"/>
          <w:marTop w:val="0"/>
          <w:marBottom w:val="0"/>
          <w:divBdr>
            <w:top w:val="none" w:sz="0" w:space="0" w:color="auto"/>
            <w:left w:val="none" w:sz="0" w:space="0" w:color="auto"/>
            <w:bottom w:val="none" w:sz="0" w:space="0" w:color="auto"/>
            <w:right w:val="none" w:sz="0" w:space="0" w:color="auto"/>
          </w:divBdr>
        </w:div>
        <w:div w:id="128088529">
          <w:marLeft w:val="0"/>
          <w:marRight w:val="336"/>
          <w:marTop w:val="120"/>
          <w:marBottom w:val="192"/>
          <w:divBdr>
            <w:top w:val="none" w:sz="0" w:space="0" w:color="auto"/>
            <w:left w:val="none" w:sz="0" w:space="0" w:color="auto"/>
            <w:bottom w:val="none" w:sz="0" w:space="0" w:color="auto"/>
            <w:right w:val="none" w:sz="0" w:space="0" w:color="auto"/>
          </w:divBdr>
          <w:divsChild>
            <w:div w:id="771895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8609368">
          <w:marLeft w:val="0"/>
          <w:marRight w:val="336"/>
          <w:marTop w:val="120"/>
          <w:marBottom w:val="192"/>
          <w:divBdr>
            <w:top w:val="none" w:sz="0" w:space="0" w:color="auto"/>
            <w:left w:val="none" w:sz="0" w:space="0" w:color="auto"/>
            <w:bottom w:val="none" w:sz="0" w:space="0" w:color="auto"/>
            <w:right w:val="none" w:sz="0" w:space="0" w:color="auto"/>
          </w:divBdr>
          <w:divsChild>
            <w:div w:id="9766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2432386">
          <w:marLeft w:val="0"/>
          <w:marRight w:val="336"/>
          <w:marTop w:val="120"/>
          <w:marBottom w:val="192"/>
          <w:divBdr>
            <w:top w:val="none" w:sz="0" w:space="0" w:color="auto"/>
            <w:left w:val="none" w:sz="0" w:space="0" w:color="auto"/>
            <w:bottom w:val="none" w:sz="0" w:space="0" w:color="auto"/>
            <w:right w:val="none" w:sz="0" w:space="0" w:color="auto"/>
          </w:divBdr>
          <w:divsChild>
            <w:div w:id="230773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4586759">
          <w:marLeft w:val="0"/>
          <w:marRight w:val="336"/>
          <w:marTop w:val="120"/>
          <w:marBottom w:val="192"/>
          <w:divBdr>
            <w:top w:val="none" w:sz="0" w:space="0" w:color="auto"/>
            <w:left w:val="none" w:sz="0" w:space="0" w:color="auto"/>
            <w:bottom w:val="none" w:sz="0" w:space="0" w:color="auto"/>
            <w:right w:val="none" w:sz="0" w:space="0" w:color="auto"/>
          </w:divBdr>
          <w:divsChild>
            <w:div w:id="1401564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4997614">
          <w:marLeft w:val="0"/>
          <w:marRight w:val="336"/>
          <w:marTop w:val="120"/>
          <w:marBottom w:val="192"/>
          <w:divBdr>
            <w:top w:val="none" w:sz="0" w:space="0" w:color="auto"/>
            <w:left w:val="none" w:sz="0" w:space="0" w:color="auto"/>
            <w:bottom w:val="none" w:sz="0" w:space="0" w:color="auto"/>
            <w:right w:val="none" w:sz="0" w:space="0" w:color="auto"/>
          </w:divBdr>
          <w:divsChild>
            <w:div w:id="780076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3608940">
          <w:marLeft w:val="0"/>
          <w:marRight w:val="336"/>
          <w:marTop w:val="120"/>
          <w:marBottom w:val="192"/>
          <w:divBdr>
            <w:top w:val="none" w:sz="0" w:space="0" w:color="auto"/>
            <w:left w:val="none" w:sz="0" w:space="0" w:color="auto"/>
            <w:bottom w:val="none" w:sz="0" w:space="0" w:color="auto"/>
            <w:right w:val="none" w:sz="0" w:space="0" w:color="auto"/>
          </w:divBdr>
          <w:divsChild>
            <w:div w:id="1914536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9403842">
          <w:marLeft w:val="0"/>
          <w:marRight w:val="336"/>
          <w:marTop w:val="120"/>
          <w:marBottom w:val="192"/>
          <w:divBdr>
            <w:top w:val="none" w:sz="0" w:space="0" w:color="auto"/>
            <w:left w:val="none" w:sz="0" w:space="0" w:color="auto"/>
            <w:bottom w:val="none" w:sz="0" w:space="0" w:color="auto"/>
            <w:right w:val="none" w:sz="0" w:space="0" w:color="auto"/>
          </w:divBdr>
          <w:divsChild>
            <w:div w:id="5725466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5751097">
          <w:marLeft w:val="0"/>
          <w:marRight w:val="336"/>
          <w:marTop w:val="120"/>
          <w:marBottom w:val="192"/>
          <w:divBdr>
            <w:top w:val="none" w:sz="0" w:space="0" w:color="auto"/>
            <w:left w:val="none" w:sz="0" w:space="0" w:color="auto"/>
            <w:bottom w:val="none" w:sz="0" w:space="0" w:color="auto"/>
            <w:right w:val="none" w:sz="0" w:space="0" w:color="auto"/>
          </w:divBdr>
          <w:divsChild>
            <w:div w:id="15606757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1006765">
          <w:marLeft w:val="0"/>
          <w:marRight w:val="336"/>
          <w:marTop w:val="120"/>
          <w:marBottom w:val="192"/>
          <w:divBdr>
            <w:top w:val="none" w:sz="0" w:space="0" w:color="auto"/>
            <w:left w:val="none" w:sz="0" w:space="0" w:color="auto"/>
            <w:bottom w:val="none" w:sz="0" w:space="0" w:color="auto"/>
            <w:right w:val="none" w:sz="0" w:space="0" w:color="auto"/>
          </w:divBdr>
          <w:divsChild>
            <w:div w:id="4069249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79746">
          <w:marLeft w:val="0"/>
          <w:marRight w:val="336"/>
          <w:marTop w:val="120"/>
          <w:marBottom w:val="192"/>
          <w:divBdr>
            <w:top w:val="none" w:sz="0" w:space="0" w:color="auto"/>
            <w:left w:val="none" w:sz="0" w:space="0" w:color="auto"/>
            <w:bottom w:val="none" w:sz="0" w:space="0" w:color="auto"/>
            <w:right w:val="none" w:sz="0" w:space="0" w:color="auto"/>
          </w:divBdr>
          <w:divsChild>
            <w:div w:id="161324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4084613">
          <w:marLeft w:val="0"/>
          <w:marRight w:val="336"/>
          <w:marTop w:val="120"/>
          <w:marBottom w:val="192"/>
          <w:divBdr>
            <w:top w:val="none" w:sz="0" w:space="0" w:color="auto"/>
            <w:left w:val="none" w:sz="0" w:space="0" w:color="auto"/>
            <w:bottom w:val="none" w:sz="0" w:space="0" w:color="auto"/>
            <w:right w:val="none" w:sz="0" w:space="0" w:color="auto"/>
          </w:divBdr>
          <w:divsChild>
            <w:div w:id="20936223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11825639">
          <w:marLeft w:val="0"/>
          <w:marRight w:val="0"/>
          <w:marTop w:val="0"/>
          <w:marBottom w:val="120"/>
          <w:divBdr>
            <w:top w:val="none" w:sz="0" w:space="0" w:color="auto"/>
            <w:left w:val="none" w:sz="0" w:space="0" w:color="auto"/>
            <w:bottom w:val="none" w:sz="0" w:space="0" w:color="auto"/>
            <w:right w:val="none" w:sz="0" w:space="0" w:color="auto"/>
          </w:divBdr>
        </w:div>
        <w:div w:id="1338075133">
          <w:marLeft w:val="0"/>
          <w:marRight w:val="336"/>
          <w:marTop w:val="120"/>
          <w:marBottom w:val="192"/>
          <w:divBdr>
            <w:top w:val="none" w:sz="0" w:space="0" w:color="auto"/>
            <w:left w:val="none" w:sz="0" w:space="0" w:color="auto"/>
            <w:bottom w:val="none" w:sz="0" w:space="0" w:color="auto"/>
            <w:right w:val="none" w:sz="0" w:space="0" w:color="auto"/>
          </w:divBdr>
          <w:divsChild>
            <w:div w:id="13617812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6972267">
          <w:marLeft w:val="0"/>
          <w:marRight w:val="336"/>
          <w:marTop w:val="120"/>
          <w:marBottom w:val="192"/>
          <w:divBdr>
            <w:top w:val="none" w:sz="0" w:space="0" w:color="auto"/>
            <w:left w:val="none" w:sz="0" w:space="0" w:color="auto"/>
            <w:bottom w:val="none" w:sz="0" w:space="0" w:color="auto"/>
            <w:right w:val="none" w:sz="0" w:space="0" w:color="auto"/>
          </w:divBdr>
          <w:divsChild>
            <w:div w:id="18527161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2202646">
          <w:marLeft w:val="0"/>
          <w:marRight w:val="336"/>
          <w:marTop w:val="120"/>
          <w:marBottom w:val="192"/>
          <w:divBdr>
            <w:top w:val="none" w:sz="0" w:space="0" w:color="auto"/>
            <w:left w:val="none" w:sz="0" w:space="0" w:color="auto"/>
            <w:bottom w:val="none" w:sz="0" w:space="0" w:color="auto"/>
            <w:right w:val="none" w:sz="0" w:space="0" w:color="auto"/>
          </w:divBdr>
          <w:divsChild>
            <w:div w:id="1532248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6538245">
          <w:marLeft w:val="336"/>
          <w:marRight w:val="0"/>
          <w:marTop w:val="120"/>
          <w:marBottom w:val="192"/>
          <w:divBdr>
            <w:top w:val="none" w:sz="0" w:space="0" w:color="auto"/>
            <w:left w:val="none" w:sz="0" w:space="0" w:color="auto"/>
            <w:bottom w:val="none" w:sz="0" w:space="0" w:color="auto"/>
            <w:right w:val="none" w:sz="0" w:space="0" w:color="auto"/>
          </w:divBdr>
          <w:divsChild>
            <w:div w:id="2022106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5825731">
          <w:marLeft w:val="336"/>
          <w:marRight w:val="0"/>
          <w:marTop w:val="120"/>
          <w:marBottom w:val="192"/>
          <w:divBdr>
            <w:top w:val="none" w:sz="0" w:space="0" w:color="auto"/>
            <w:left w:val="none" w:sz="0" w:space="0" w:color="auto"/>
            <w:bottom w:val="none" w:sz="0" w:space="0" w:color="auto"/>
            <w:right w:val="none" w:sz="0" w:space="0" w:color="auto"/>
          </w:divBdr>
          <w:divsChild>
            <w:div w:id="11771590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0575733">
          <w:marLeft w:val="0"/>
          <w:marRight w:val="336"/>
          <w:marTop w:val="120"/>
          <w:marBottom w:val="192"/>
          <w:divBdr>
            <w:top w:val="none" w:sz="0" w:space="0" w:color="auto"/>
            <w:left w:val="none" w:sz="0" w:space="0" w:color="auto"/>
            <w:bottom w:val="none" w:sz="0" w:space="0" w:color="auto"/>
            <w:right w:val="none" w:sz="0" w:space="0" w:color="auto"/>
          </w:divBdr>
          <w:divsChild>
            <w:div w:id="17108383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1408866">
          <w:marLeft w:val="0"/>
          <w:marRight w:val="336"/>
          <w:marTop w:val="120"/>
          <w:marBottom w:val="192"/>
          <w:divBdr>
            <w:top w:val="none" w:sz="0" w:space="0" w:color="auto"/>
            <w:left w:val="none" w:sz="0" w:space="0" w:color="auto"/>
            <w:bottom w:val="none" w:sz="0" w:space="0" w:color="auto"/>
            <w:right w:val="none" w:sz="0" w:space="0" w:color="auto"/>
          </w:divBdr>
          <w:divsChild>
            <w:div w:id="13953987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4698070">
          <w:marLeft w:val="336"/>
          <w:marRight w:val="0"/>
          <w:marTop w:val="120"/>
          <w:marBottom w:val="192"/>
          <w:divBdr>
            <w:top w:val="none" w:sz="0" w:space="0" w:color="auto"/>
            <w:left w:val="none" w:sz="0" w:space="0" w:color="auto"/>
            <w:bottom w:val="none" w:sz="0" w:space="0" w:color="auto"/>
            <w:right w:val="none" w:sz="0" w:space="0" w:color="auto"/>
          </w:divBdr>
          <w:divsChild>
            <w:div w:id="1104224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efa.org/%D8%A2%D9%8A%D8%B2%D9%86%D8%A7%D8%AE" TargetMode="External"/><Relationship Id="rId18" Type="http://schemas.openxmlformats.org/officeDocument/2006/relationships/hyperlink" Target="https://www.marefa.org/1508" TargetMode="External"/><Relationship Id="rId26" Type="http://schemas.openxmlformats.org/officeDocument/2006/relationships/image" Target="media/image1.jpeg"/><Relationship Id="rId39" Type="http://schemas.openxmlformats.org/officeDocument/2006/relationships/hyperlink" Target="https://www.marefa.org/31_%D8%A3%D9%83%D8%AA%D9%88%D8%A8%D8%B1" TargetMode="External"/><Relationship Id="rId21" Type="http://schemas.openxmlformats.org/officeDocument/2006/relationships/hyperlink" Target="https://www.marefa.org/1508" TargetMode="External"/><Relationship Id="rId34" Type="http://schemas.openxmlformats.org/officeDocument/2006/relationships/hyperlink" Target="https://www.marefa.org/%D8%A7%D9%84%D8%A8%D8%A7%D8%A8%D8%A7" TargetMode="External"/><Relationship Id="rId42" Type="http://schemas.openxmlformats.org/officeDocument/2006/relationships/hyperlink" Target="https://www.marefa.org/%D9%85%D9%84%D9%81:Diet_of_Worms.jpg" TargetMode="External"/><Relationship Id="rId47" Type="http://schemas.openxmlformats.org/officeDocument/2006/relationships/image" Target="media/image5.jpeg"/><Relationship Id="rId50" Type="http://schemas.openxmlformats.org/officeDocument/2006/relationships/hyperlink" Target="https://www.marefa.org/%D9%85%D9%84%D9%81:Wartburg_Eisenach_DSCN3512.jpg" TargetMode="External"/><Relationship Id="rId55" Type="http://schemas.openxmlformats.org/officeDocument/2006/relationships/image" Target="media/image9.jpeg"/><Relationship Id="rId63" Type="http://schemas.openxmlformats.org/officeDocument/2006/relationships/image" Target="media/image14.jpeg"/><Relationship Id="rId68" Type="http://schemas.openxmlformats.org/officeDocument/2006/relationships/hyperlink" Target="https://www.marefa.org/%D9%85%D9%84%D9%81:Judensau-Wittenberg.jpg" TargetMode="External"/><Relationship Id="rId76" Type="http://schemas.openxmlformats.org/officeDocument/2006/relationships/fontTable" Target="fontTable.xml"/><Relationship Id="rId7" Type="http://schemas.openxmlformats.org/officeDocument/2006/relationships/hyperlink" Target="https://www.marefa.org/%D8%A3%D9%84%D9%85%D8%A7%D9%86%D9%8A%D8%A7" TargetMode="External"/><Relationship Id="rId71"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s://www.marefa.org/1505" TargetMode="External"/><Relationship Id="rId29" Type="http://schemas.openxmlformats.org/officeDocument/2006/relationships/hyperlink" Target="https://www.marefa.org/%D9%85%D9%84%D9%81:Jeorg_Breu_Elder_A_Question_to_a_Mintmaker_c1500.png" TargetMode="External"/><Relationship Id="rId11" Type="http://schemas.openxmlformats.org/officeDocument/2006/relationships/hyperlink" Target="https://www.marefa.org/1546" TargetMode="External"/><Relationship Id="rId24" Type="http://schemas.openxmlformats.org/officeDocument/2006/relationships/hyperlink" Target="https://www.marefa.org/index.php?title=%D8%AA%D8%A7%D8%B1%D9%8A%D8%AE_%D8%A7%D9%84%D8%A8%D8%B1%D9%88%D8%AA%D8%B3%D8%AA%D8%A7%D9%86%D8%AA%D9%8A%D8%A9&amp;action=edit&amp;redlink=1" TargetMode="External"/><Relationship Id="rId32" Type="http://schemas.openxmlformats.org/officeDocument/2006/relationships/hyperlink" Target="https://www.marefa.org/1511" TargetMode="External"/><Relationship Id="rId37" Type="http://schemas.openxmlformats.org/officeDocument/2006/relationships/hyperlink" Target="https://www.marefa.org/index.php?title=%D8%AA%D8%AA%D8%B3%D9%84&amp;action=edit&amp;redlink=1" TargetMode="External"/><Relationship Id="rId40" Type="http://schemas.openxmlformats.org/officeDocument/2006/relationships/hyperlink" Target="https://www.marefa.org/1517" TargetMode="External"/><Relationship Id="rId45" Type="http://schemas.openxmlformats.org/officeDocument/2006/relationships/image" Target="media/image4.jpeg"/><Relationship Id="rId53" Type="http://schemas.openxmlformats.org/officeDocument/2006/relationships/image" Target="media/image8.jpeg"/><Relationship Id="rId58" Type="http://schemas.openxmlformats.org/officeDocument/2006/relationships/image" Target="media/image11.gif"/><Relationship Id="rId66" Type="http://schemas.openxmlformats.org/officeDocument/2006/relationships/hyperlink" Target="https://www.marefa.org/%D9%85%D9%84%D9%81:1543_On_the_Jews_and_Their_Lies_by_Martin_Luther.jpg" TargetMode="External"/><Relationship Id="rId74" Type="http://schemas.openxmlformats.org/officeDocument/2006/relationships/hyperlink" Target="https://www.marefa.org/%D9%85%D9%84%D9%81:Luther_death-hand_mask.jpg" TargetMode="External"/><Relationship Id="rId5" Type="http://schemas.openxmlformats.org/officeDocument/2006/relationships/webSettings" Target="webSettings.xml"/><Relationship Id="rId15" Type="http://schemas.openxmlformats.org/officeDocument/2006/relationships/hyperlink" Target="https://www.marefa.org/%D8%A5%D8%B1%D9%81%D9%88%D8%B1%D8%AA" TargetMode="External"/><Relationship Id="rId23" Type="http://schemas.openxmlformats.org/officeDocument/2006/relationships/hyperlink" Target="https://www.marefa.org/%D8%A7%D9%84%D9%84%D8%A7%D9%87%D9%88%D8%AA" TargetMode="External"/><Relationship Id="rId28" Type="http://schemas.openxmlformats.org/officeDocument/2006/relationships/hyperlink" Target="https://www.marefa.org/index.php?title=Protestant_Reformation&amp;action=edit&amp;redlink=1" TargetMode="External"/><Relationship Id="rId36" Type="http://schemas.openxmlformats.org/officeDocument/2006/relationships/hyperlink" Target="https://www.marefa.org/%D8%A7%D9%84%D8%AF%D9%88%D9%85%D9%86%D9%8A%D9%83%D8%A7%D9%86" TargetMode="External"/><Relationship Id="rId49" Type="http://schemas.openxmlformats.org/officeDocument/2006/relationships/image" Target="media/image6.jpeg"/><Relationship Id="rId57" Type="http://schemas.openxmlformats.org/officeDocument/2006/relationships/hyperlink" Target="https://www.marefa.org/%D9%85%D9%84%D9%81:Biblia.gif" TargetMode="External"/><Relationship Id="rId61" Type="http://schemas.openxmlformats.org/officeDocument/2006/relationships/image" Target="media/image13.jpeg"/><Relationship Id="rId10" Type="http://schemas.openxmlformats.org/officeDocument/2006/relationships/hyperlink" Target="https://www.marefa.org/18_%D9%81%D8%A8%D8%B1%D8%A7%D9%8A%D8%B1" TargetMode="External"/><Relationship Id="rId19" Type="http://schemas.openxmlformats.org/officeDocument/2006/relationships/hyperlink" Target="https://www.marefa.org/%D8%A7%D9%84%D9%81%D9%84%D8%B3%D9%81%D8%A9" TargetMode="External"/><Relationship Id="rId31" Type="http://schemas.openxmlformats.org/officeDocument/2006/relationships/hyperlink" Target="https://www.marefa.org/index.php?title=J%C3%B6rg_Breu_the_Elder&amp;action=edit&amp;redlink=1" TargetMode="External"/><Relationship Id="rId44" Type="http://schemas.openxmlformats.org/officeDocument/2006/relationships/hyperlink" Target="https://www.marefa.org/%D9%85%D9%84%D9%81:Pope-leo10.jpg" TargetMode="External"/><Relationship Id="rId52" Type="http://schemas.openxmlformats.org/officeDocument/2006/relationships/hyperlink" Target="https://www.marefa.org/%D9%85%D9%84%D9%81:Luther_as_monk.jpg" TargetMode="External"/><Relationship Id="rId60" Type="http://schemas.openxmlformats.org/officeDocument/2006/relationships/hyperlink" Target="https://www.marefa.org/%D9%85%D9%84%D9%81:EinFesteBurg.jpg" TargetMode="External"/><Relationship Id="rId65" Type="http://schemas.openxmlformats.org/officeDocument/2006/relationships/image" Target="media/image15.jpeg"/><Relationship Id="rId73"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yperlink" Target="https://www.marefa.org/1483" TargetMode="External"/><Relationship Id="rId14" Type="http://schemas.openxmlformats.org/officeDocument/2006/relationships/hyperlink" Target="https://www.marefa.org/1501" TargetMode="External"/><Relationship Id="rId22" Type="http://schemas.openxmlformats.org/officeDocument/2006/relationships/hyperlink" Target="https://www.marefa.org/1509" TargetMode="External"/><Relationship Id="rId27" Type="http://schemas.openxmlformats.org/officeDocument/2006/relationships/hyperlink" Target="https://www.marefa.org/index.php?title=95_Theses&amp;action=edit&amp;redlink=1" TargetMode="External"/><Relationship Id="rId30" Type="http://schemas.openxmlformats.org/officeDocument/2006/relationships/image" Target="media/image2.png"/><Relationship Id="rId35" Type="http://schemas.openxmlformats.org/officeDocument/2006/relationships/hyperlink" Target="https://www.marefa.org/%D8%B5%D9%83%D9%88%D9%83_%D8%A7%D9%84%D8%BA%D9%81%D8%B1%D8%A7%D9%86" TargetMode="External"/><Relationship Id="rId43" Type="http://schemas.openxmlformats.org/officeDocument/2006/relationships/image" Target="media/image3.jpeg"/><Relationship Id="rId48" Type="http://schemas.openxmlformats.org/officeDocument/2006/relationships/hyperlink" Target="https://www.marefa.org/%D9%85%D9%84%D9%81:Katharina-v-Bora-1526.jpg" TargetMode="External"/><Relationship Id="rId56" Type="http://schemas.openxmlformats.org/officeDocument/2006/relationships/image" Target="media/image10.jpeg"/><Relationship Id="rId64" Type="http://schemas.openxmlformats.org/officeDocument/2006/relationships/hyperlink" Target="https://www.marefa.org/%D9%85%D9%84%D9%81:ACAP.jpg" TargetMode="External"/><Relationship Id="rId69" Type="http://schemas.openxmlformats.org/officeDocument/2006/relationships/image" Target="media/image17.jpeg"/><Relationship Id="rId77" Type="http://schemas.openxmlformats.org/officeDocument/2006/relationships/theme" Target="theme/theme1.xml"/><Relationship Id="rId8" Type="http://schemas.openxmlformats.org/officeDocument/2006/relationships/hyperlink" Target="https://www.marefa.org/10_%D9%86%D9%88%D9%81%D9%85%D8%A8%D8%B1" TargetMode="External"/><Relationship Id="rId51" Type="http://schemas.openxmlformats.org/officeDocument/2006/relationships/image" Target="media/image7.jpeg"/><Relationship Id="rId72" Type="http://schemas.openxmlformats.org/officeDocument/2006/relationships/hyperlink" Target="https://www.marefa.org/%D9%85%D9%84%D9%81:Luthertombstoneunderaltar.jpg" TargetMode="External"/><Relationship Id="rId3" Type="http://schemas.microsoft.com/office/2007/relationships/stylesWithEffects" Target="stylesWithEffects.xml"/><Relationship Id="rId12" Type="http://schemas.openxmlformats.org/officeDocument/2006/relationships/hyperlink" Target="https://www.marefa.org/index.php?title=%D9%85%DA%AF%D8%AF%D8%A8%D9%88%D8%B1%DA%AF&amp;action=edit&amp;redlink=1" TargetMode="External"/><Relationship Id="rId17" Type="http://schemas.openxmlformats.org/officeDocument/2006/relationships/hyperlink" Target="https://www.marefa.org/1507" TargetMode="External"/><Relationship Id="rId25" Type="http://schemas.openxmlformats.org/officeDocument/2006/relationships/hyperlink" Target="https://www.marefa.org/%D9%85%D9%84%D9%81:Tesent%C3%BCr_WB.jpg" TargetMode="External"/><Relationship Id="rId33" Type="http://schemas.openxmlformats.org/officeDocument/2006/relationships/hyperlink" Target="https://www.marefa.org/%D8%B1%D9%88%D9%85%D8%A7" TargetMode="External"/><Relationship Id="rId38" Type="http://schemas.openxmlformats.org/officeDocument/2006/relationships/hyperlink" Target="https://www.marefa.org/1516" TargetMode="External"/><Relationship Id="rId46" Type="http://schemas.openxmlformats.org/officeDocument/2006/relationships/hyperlink" Target="https://www.marefa.org/%D9%85%D9%84%D9%81:Lutherbibel.jpg" TargetMode="External"/><Relationship Id="rId59" Type="http://schemas.openxmlformats.org/officeDocument/2006/relationships/image" Target="media/image12.png"/><Relationship Id="rId67" Type="http://schemas.openxmlformats.org/officeDocument/2006/relationships/image" Target="media/image16.jpeg"/><Relationship Id="rId20" Type="http://schemas.openxmlformats.org/officeDocument/2006/relationships/hyperlink" Target="https://www.marefa.org/%D8%A3%D8%B1%D8%B3%D8%B7%D9%88" TargetMode="External"/><Relationship Id="rId41" Type="http://schemas.openxmlformats.org/officeDocument/2006/relationships/hyperlink" Target="https://www.marefa.org/%D9%81%D8%B1%D8%A7%D9%86%D9%83%D9%81%D9%88%D8%B1%D8%AA" TargetMode="External"/><Relationship Id="rId54" Type="http://schemas.openxmlformats.org/officeDocument/2006/relationships/hyperlink" Target="https://www.marefa.org/%D9%85%D9%84%D9%81:WartburgLutherstube1900.jpg" TargetMode="External"/><Relationship Id="rId62" Type="http://schemas.openxmlformats.org/officeDocument/2006/relationships/hyperlink" Target="https://www.marefa.org/%D9%85%D9%84%D9%81:PICT4309.JPG" TargetMode="External"/><Relationship Id="rId70" Type="http://schemas.openxmlformats.org/officeDocument/2006/relationships/hyperlink" Target="https://www.marefa.org/%D9%85%D9%84%D9%81:Luthers_Sterbehaus_Eisleben.jpg" TargetMode="External"/><Relationship Id="rId75"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www.marefa.org/index.php?title=%D8%A5%D9%8A%D8%B3%D9%84%D9%8A%D8%A8%D9%86&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Omar</dc:creator>
  <cp:lastModifiedBy>ALaa Omar</cp:lastModifiedBy>
  <cp:revision>1</cp:revision>
  <dcterms:created xsi:type="dcterms:W3CDTF">2019-03-02T13:43:00Z</dcterms:created>
  <dcterms:modified xsi:type="dcterms:W3CDTF">2019-03-02T13:47:00Z</dcterms:modified>
</cp:coreProperties>
</file>