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591" w:rsidRDefault="00995591" w:rsidP="00995591">
      <w:pPr>
        <w:pStyle w:val="NormalWeb"/>
        <w:shd w:val="clear" w:color="auto" w:fill="F4F4F4"/>
        <w:spacing w:before="0" w:beforeAutospacing="0" w:after="0" w:afterAutospacing="0" w:line="432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غوتفريد لايبنتز وهو الفيسلسوف الألماني ، الذي حصل على مكانة بارزة في تاريخ الرياضيات وتاريخ الفلسفة ، وكان جزءاً لا يتجزأ بشكل مستقل عن إسحاق نيوتن ، حيث كان الفارق الوحيد في تقدمة في حساب التفاضل </w:t>
      </w:r>
      <w:proofErr w:type="gramStart"/>
      <w:r>
        <w:rPr>
          <w:rFonts w:ascii="Helvetica" w:hAnsi="Helvetica"/>
          <w:color w:val="333333"/>
        </w:rPr>
        <w:t>والتكامل .</w:t>
      </w:r>
      <w:proofErr w:type="gramEnd"/>
      <w:r>
        <w:rPr>
          <w:rFonts w:ascii="Helvetica" w:hAnsi="Helvetica"/>
          <w:b/>
          <w:bCs/>
          <w:noProof/>
          <w:color w:val="383838"/>
          <w:bdr w:val="none" w:sz="0" w:space="0" w:color="auto" w:frame="1"/>
        </w:rPr>
        <w:drawing>
          <wp:inline distT="0" distB="0" distL="0" distR="0" wp14:anchorId="2BC541DE" wp14:editId="497C993F">
            <wp:extent cx="5905500" cy="2857500"/>
            <wp:effectExtent l="0" t="0" r="0" b="0"/>
            <wp:docPr id="1" name="Picture 1" descr="غوتفريد لايبنتز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غوتفريد لايبنتز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591" w:rsidRDefault="00995591" w:rsidP="00995591">
      <w:pPr>
        <w:pStyle w:val="NormalWeb"/>
        <w:shd w:val="clear" w:color="auto" w:fill="F4F4F4"/>
        <w:spacing w:before="0" w:beforeAutospacing="0" w:after="0" w:afterAutospacing="0" w:line="432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ولد جوتفريد لايبنتز في يوليو عام 1646م ، وتوفي في نوفمبر عام 1716م ، عن عمر يناهز </w:t>
      </w:r>
      <w:proofErr w:type="gramStart"/>
      <w:r>
        <w:rPr>
          <w:rFonts w:ascii="Helvetica" w:hAnsi="Helvetica"/>
          <w:color w:val="333333"/>
        </w:rPr>
        <w:t>70سنه .</w:t>
      </w:r>
      <w:proofErr w:type="gramEnd"/>
      <w:r>
        <w:rPr>
          <w:rFonts w:ascii="Helvetica" w:hAnsi="Helvetica"/>
          <w:color w:val="333333"/>
        </w:rPr>
        <w:t xml:space="preserve"> وهو فيلسوف في علم الرياضيات ، والمنطق ، كما انه معروف جيدا بإختراع التفاضل والتكامل “بشكل مستقل عن سير إسحق نيوتن” ، وفي مراسلاته مع كبار الشخصيات الفكرية والسياسية التي كانت في عصره ، قال انه ناقش الرياضيات والمنطق والعلوم والتاريخ والقانون </w:t>
      </w:r>
      <w:proofErr w:type="gramStart"/>
      <w:r>
        <w:rPr>
          <w:rFonts w:ascii="Helvetica" w:hAnsi="Helvetica"/>
          <w:color w:val="333333"/>
        </w:rPr>
        <w:lastRenderedPageBreak/>
        <w:t>واللاهوت .</w:t>
      </w:r>
      <w:proofErr w:type="gramEnd"/>
      <w:r>
        <w:rPr>
          <w:rFonts w:ascii="Helvetica" w:hAnsi="Helvetica"/>
          <w:b/>
          <w:bCs/>
          <w:noProof/>
          <w:color w:val="383838"/>
          <w:bdr w:val="none" w:sz="0" w:space="0" w:color="auto" w:frame="1"/>
        </w:rPr>
        <w:lastRenderedPageBreak/>
        <w:drawing>
          <wp:inline distT="0" distB="0" distL="0" distR="0" wp14:anchorId="4C0FD72F" wp14:editId="16BF02FD">
            <wp:extent cx="6858000" cy="8001000"/>
            <wp:effectExtent l="0" t="0" r="0" b="0"/>
            <wp:docPr id="2" name="Picture 2" descr="Gottfried Wilhelm Leibniz - DBP 1980 105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ottfried Wilhelm Leibniz - DBP 1980 105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591" w:rsidRDefault="00995591" w:rsidP="00995591">
      <w:pPr>
        <w:pStyle w:val="NormalWeb"/>
        <w:shd w:val="clear" w:color="auto" w:fill="F4F4F4"/>
        <w:spacing w:before="0" w:beforeAutospacing="0" w:after="450" w:afterAutospacing="0" w:line="432" w:lineRule="atLeast"/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lastRenderedPageBreak/>
        <w:t>وقد استخدمت تدوين رسالات لايبنيز على نطاق واسع منذ أن تم نشرها ، وأصبح واحدا من المخترعين في مجال الآلة الحاسبة الميكانيكية ، بينما كان يعمل على إضافة عملية الضرب التلقائي والقسمه إلى آلة باسكال الحاسبة ، وقال انه كان أول من وصف آلة الدولاب الحاسبة على الهواء في عام 1685 ، واخترع عجلة لايبنتز ، التي تستخدم في العلم الحسابي ، وهي أول آلة حاسبة ميكانيكية ذات الإنتاج الضخم ، وانه المكرر أيضا لنظام الرقم الثنائي ، الذي هو أساس لجميع الحواسيب الرقمية تقريبا ، والتي تقدم بها لتصميم أساس أجهزة الكمبيوتر الرقمية .</w:t>
      </w:r>
    </w:p>
    <w:p w:rsidR="00995591" w:rsidRDefault="00995591" w:rsidP="00995591">
      <w:pPr>
        <w:pStyle w:val="NormalWeb"/>
        <w:shd w:val="clear" w:color="auto" w:fill="F4F4F4"/>
        <w:spacing w:before="0" w:beforeAutospacing="0" w:after="450" w:afterAutospacing="0" w:line="432" w:lineRule="atLeast"/>
        <w:jc w:val="both"/>
        <w:rPr>
          <w:ins w:id="0" w:author="Unknown"/>
          <w:rFonts w:ascii="Helvetica" w:hAnsi="Helvetica"/>
          <w:color w:val="333333"/>
        </w:rPr>
      </w:pPr>
      <w:ins w:id="1" w:author="Unknown">
        <w:r>
          <w:rPr>
            <w:rFonts w:ascii="Helvetica" w:hAnsi="Helvetica"/>
            <w:color w:val="333333"/>
          </w:rPr>
          <w:t xml:space="preserve">وفي الفلسفة ، لاحظ المعظم بتفاؤل لايبنتز ، عند استنتاجه أن كوننا هو أفضل كون خلقه الله لنا ، وهي الفكرة التي بني عليها الكثير من أستنتاجات الآخرين مثل فولتير ، لايبنتز ، مع رينيه ديكارت وباروخ سبينوزا ، وكان واحدا من الثلاثة دعاة في القرن ال </w:t>
        </w:r>
        <w:proofErr w:type="gramStart"/>
        <w:r>
          <w:rPr>
            <w:rFonts w:ascii="Helvetica" w:hAnsi="Helvetica"/>
            <w:color w:val="333333"/>
          </w:rPr>
          <w:t>17 .</w:t>
        </w:r>
        <w:proofErr w:type="gramEnd"/>
        <w:r>
          <w:rPr>
            <w:rFonts w:ascii="Helvetica" w:hAnsi="Helvetica"/>
            <w:color w:val="333333"/>
          </w:rPr>
          <w:t xml:space="preserve"> وعمل لايبنتز في المنطق الحديث والفلسفة التحليلية ، ولكن فلسفته أيضا تبدو أنها تعود إلى التقاليد النصرانية ، حيث كان يحصل علي النتائج من خلال تطبيق ما يدعو إليه من المبادئ الأولى أو التعاريف السابقة بدلا من الأدلة </w:t>
        </w:r>
        <w:proofErr w:type="gramStart"/>
        <w:r>
          <w:rPr>
            <w:rFonts w:ascii="Helvetica" w:hAnsi="Helvetica"/>
            <w:color w:val="333333"/>
          </w:rPr>
          <w:t>التجريبية .</w:t>
        </w:r>
        <w:proofErr w:type="gramEnd"/>
      </w:ins>
    </w:p>
    <w:p w:rsidR="00995591" w:rsidRDefault="00995591" w:rsidP="00995591">
      <w:pPr>
        <w:pStyle w:val="NormalWeb"/>
        <w:shd w:val="clear" w:color="auto" w:fill="F4F4F4"/>
        <w:spacing w:before="0" w:beforeAutospacing="0" w:after="450" w:afterAutospacing="0" w:line="432" w:lineRule="atLeast"/>
        <w:jc w:val="both"/>
        <w:rPr>
          <w:ins w:id="2" w:author="Unknown"/>
          <w:rFonts w:ascii="Helvetica" w:hAnsi="Helvetica"/>
          <w:color w:val="333333"/>
        </w:rPr>
      </w:pPr>
      <w:ins w:id="3" w:author="Unknown">
        <w:r>
          <w:rPr>
            <w:rFonts w:ascii="Helvetica" w:hAnsi="Helvetica"/>
            <w:color w:val="333333"/>
          </w:rPr>
          <w:t>وكانت مساهمات لايبنتز كبيرة في الفيزياء والتكنولوجيا والمفاهيم المتوقعة التي ظهرت في وقت لاحق بعد ذلك بكثير في الفلسفة ونظرية الاحتمالات ، وعلم الأحياء ، والطب ، والجيولوجيا ، وعلم النفس ، واللسانيات ، وعلم الحاسوب ، فكتبه تركز على الفلسفة والسياسة والقانون والأخلاق واللاهوت والتاريخ وفقه اللغة ، حيث تناثرت مساهمات لايبنتز لهذه المجموعة الواسعة من المواضيع في مختلف المجلات العلمية ، إلي عشرات الآلاف من الرسائل ، وفي المخطوطات الغير منشورة ، وكتب رسائله بعدة لغات ، ولكن كانت في المقام الأول باللغه اللاتينية والفرنسية والألمانية ، ولكن ليس هناك تجميع كامل لكتابات لايبنتز .</w:t>
        </w:r>
      </w:ins>
    </w:p>
    <w:p w:rsidR="00995591" w:rsidRDefault="00995591" w:rsidP="00995591">
      <w:pPr>
        <w:pStyle w:val="NormalWeb"/>
        <w:shd w:val="clear" w:color="auto" w:fill="F4F4F4"/>
        <w:spacing w:before="0" w:beforeAutospacing="0" w:after="0" w:afterAutospacing="0" w:line="432" w:lineRule="atLeast"/>
        <w:jc w:val="both"/>
        <w:rPr>
          <w:ins w:id="4" w:author="Unknown"/>
          <w:rFonts w:ascii="Helvetica" w:hAnsi="Helvetica"/>
          <w:color w:val="333333"/>
        </w:rPr>
      </w:pPr>
      <w:ins w:id="5" w:author="Unknown">
        <w:r>
          <w:rPr>
            <w:rStyle w:val="Strong"/>
            <w:rFonts w:ascii="Helvetica" w:hAnsi="Helvetica"/>
            <w:color w:val="333333"/>
            <w:bdr w:val="none" w:sz="0" w:space="0" w:color="auto" w:frame="1"/>
          </w:rPr>
          <w:t>معلومات عن غوتفريد لايبنتز</w:t>
        </w:r>
        <w:r>
          <w:rPr>
            <w:rFonts w:ascii="Helvetica" w:hAnsi="Helvetica"/>
            <w:color w:val="333333"/>
          </w:rPr>
          <w:br/>
          <w:t xml:space="preserve">كان جوتفريد فيلهلم </w:t>
        </w:r>
        <w:proofErr w:type="gramStart"/>
        <w:r>
          <w:rPr>
            <w:rFonts w:ascii="Helvetica" w:hAnsi="Helvetica"/>
            <w:color w:val="333333"/>
          </w:rPr>
          <w:t>لايبنتز ”</w:t>
        </w:r>
        <w:proofErr w:type="gramEnd"/>
        <w:r>
          <w:rPr>
            <w:rFonts w:ascii="Helvetica" w:hAnsi="Helvetica"/>
            <w:color w:val="333333"/>
          </w:rPr>
          <w:t xml:space="preserve"> المعروف أيضا باسم فون لايبنتز أو غوتفريد لايبنتز ” هو أحد وأبرز فيلسوف ألماني في الرياضيات وكان فيزيائي ورجل الدولة ، وتميز باختراعه المستقل عن حساب التفاضل والتكامل ، كما كان مطلع في جميع جوانب الرياضيات ، وفي السنوات الأخيرة من حياته كرس حياته للأمور المتعلقة بالتفاضل والتكامل ، وكان لهذا المفكر الأوروبي تأثيرا كبيراً في القرن ال18 كفيلسوفا عظيما وكان على علم رائع بمجالات الهندسة والميكانيكا .</w:t>
        </w:r>
      </w:ins>
    </w:p>
    <w:p w:rsidR="00995591" w:rsidRDefault="00995591" w:rsidP="00995591">
      <w:pPr>
        <w:pStyle w:val="NormalWeb"/>
        <w:shd w:val="clear" w:color="auto" w:fill="F4F4F4"/>
        <w:spacing w:before="0" w:beforeAutospacing="0" w:after="450" w:afterAutospacing="0" w:line="432" w:lineRule="atLeast"/>
        <w:jc w:val="both"/>
        <w:rPr>
          <w:ins w:id="6" w:author="Unknown"/>
          <w:rFonts w:ascii="Helvetica" w:hAnsi="Helvetica"/>
          <w:color w:val="333333"/>
        </w:rPr>
      </w:pPr>
      <w:ins w:id="7" w:author="Unknown">
        <w:r>
          <w:rPr>
            <w:rFonts w:ascii="Helvetica" w:hAnsi="Helvetica"/>
            <w:color w:val="333333"/>
          </w:rPr>
          <w:lastRenderedPageBreak/>
          <w:t xml:space="preserve">وغوتفريد لايبنتز لا يزال واحداً من أكبر وأكثر الفلاسفة تأثيرا علي الميتافيزيقيين والمفكرين وعلماء المنطق والتاريخ ، كما انه اخترع عجلة لايبنتز ، واقترح نظريات مهمة عن القوة ، والطاقة </w:t>
        </w:r>
        <w:proofErr w:type="gramStart"/>
        <w:r>
          <w:rPr>
            <w:rFonts w:ascii="Helvetica" w:hAnsi="Helvetica"/>
            <w:color w:val="333333"/>
          </w:rPr>
          <w:t>والوقت .</w:t>
        </w:r>
        <w:proofErr w:type="gramEnd"/>
      </w:ins>
    </w:p>
    <w:p w:rsidR="00995591" w:rsidRDefault="00995591" w:rsidP="00995591">
      <w:pPr>
        <w:pStyle w:val="NormalWeb"/>
        <w:shd w:val="clear" w:color="auto" w:fill="F4F4F4"/>
        <w:spacing w:before="0" w:beforeAutospacing="0" w:after="0" w:afterAutospacing="0" w:line="432" w:lineRule="atLeast"/>
        <w:jc w:val="both"/>
        <w:rPr>
          <w:ins w:id="8" w:author="Unknown"/>
          <w:rFonts w:ascii="Helvetica" w:hAnsi="Helvetica"/>
          <w:color w:val="333333"/>
        </w:rPr>
      </w:pPr>
      <w:ins w:id="9" w:author="Unknown">
        <w:r>
          <w:rPr>
            <w:rStyle w:val="Strong"/>
            <w:rFonts w:ascii="Helvetica" w:hAnsi="Helvetica"/>
            <w:color w:val="333333"/>
            <w:bdr w:val="none" w:sz="0" w:space="0" w:color="auto" w:frame="1"/>
          </w:rPr>
          <w:t>الحياة المبكرة والتعليم</w:t>
        </w:r>
        <w:r>
          <w:rPr>
            <w:rFonts w:ascii="Helvetica" w:hAnsi="Helvetica"/>
            <w:color w:val="333333"/>
          </w:rPr>
          <w:br/>
          <w:t xml:space="preserve">ولد غوتفريد لايبنتز في لايبزيغ ، بألمانيا وكان متأثراً بوالديه ، حيث كان والده مدرس الفلسفة الأخلاقية في جامعة المدينة ، وفي سن مبكر ، تم ارساله الى لايبزيغ لحضور مدرسة نيكولاي ، بينما توفي والده ، عندما كان بلغ لايبنتز ستة سنوات فقط ، وكانت والدته ابنة محامي المحلية </w:t>
        </w:r>
        <w:proofErr w:type="gramStart"/>
        <w:r>
          <w:rPr>
            <w:rFonts w:ascii="Helvetica" w:hAnsi="Helvetica"/>
            <w:color w:val="333333"/>
          </w:rPr>
          <w:t>الغنية .</w:t>
        </w:r>
        <w:proofErr w:type="gramEnd"/>
      </w:ins>
    </w:p>
    <w:p w:rsidR="00995591" w:rsidRDefault="00995591" w:rsidP="00995591">
      <w:pPr>
        <w:pStyle w:val="NormalWeb"/>
        <w:shd w:val="clear" w:color="auto" w:fill="F4F4F4"/>
        <w:spacing w:before="0" w:beforeAutospacing="0" w:after="450" w:afterAutospacing="0" w:line="432" w:lineRule="atLeast"/>
        <w:jc w:val="both"/>
        <w:rPr>
          <w:ins w:id="10" w:author="Unknown"/>
          <w:rFonts w:ascii="Helvetica" w:hAnsi="Helvetica"/>
          <w:color w:val="333333"/>
        </w:rPr>
      </w:pPr>
      <w:ins w:id="11" w:author="Unknown">
        <w:r>
          <w:rPr>
            <w:rFonts w:ascii="Helvetica" w:hAnsi="Helvetica"/>
            <w:color w:val="333333"/>
          </w:rPr>
          <w:t>أعتبر لايبنتز بأنه الطفل المعجزة ، حيث أصبح يتقن اللاتينية عندما كان في الثامنة من عمره ، وبحلول الوقت وهو في الثانيه عشر من عمره ، تمكن بسهولة من قراءة اللاتينية ثم تعلم اليونانية أيضا ، وبعد ذلك ، أراد أن يتعلم المنطق ، وبدأت الجهود الرامية إلى إصلاح العقائد واطلع على المدرسيين اللاهوتيين والبروتستانت ، ودخل لايبنتز جامعة لايبزيغ عندما كان في الخامسة عشر كطالب قانون ، وقد كرس العامين الأولين لتعلم الفلسفة بتوجيه من Jakob Thomasius ، الذي كان مشهورا جدا وكان يعتقد أنه أسس الخطوط العلمية لتاريخ الفلسفة في ألمانيا .</w:t>
        </w:r>
      </w:ins>
    </w:p>
    <w:p w:rsidR="00995591" w:rsidRDefault="00995591" w:rsidP="00995591">
      <w:pPr>
        <w:pStyle w:val="NormalWeb"/>
        <w:shd w:val="clear" w:color="auto" w:fill="F4F4F4"/>
        <w:spacing w:before="0" w:beforeAutospacing="0" w:after="450" w:afterAutospacing="0" w:line="432" w:lineRule="atLeast"/>
        <w:jc w:val="both"/>
        <w:rPr>
          <w:ins w:id="12" w:author="Unknown"/>
          <w:rFonts w:ascii="Helvetica" w:hAnsi="Helvetica"/>
          <w:color w:val="333333"/>
        </w:rPr>
      </w:pPr>
      <w:ins w:id="13" w:author="Unknown">
        <w:r>
          <w:rPr>
            <w:rFonts w:ascii="Helvetica" w:hAnsi="Helvetica"/>
            <w:color w:val="333333"/>
          </w:rPr>
          <w:t xml:space="preserve">ومن هنا ، قال انه حصل على فرصة للتعامل مع المفكرين في العصر الحديث الذين سيطروا علي مساهماته في ثورة العلم </w:t>
        </w:r>
        <w:proofErr w:type="gramStart"/>
        <w:r>
          <w:rPr>
            <w:rFonts w:ascii="Helvetica" w:hAnsi="Helvetica"/>
            <w:color w:val="333333"/>
          </w:rPr>
          <w:t>والفلسفة .</w:t>
        </w:r>
        <w:proofErr w:type="gramEnd"/>
        <w:r>
          <w:rPr>
            <w:rFonts w:ascii="Helvetica" w:hAnsi="Helvetica"/>
            <w:color w:val="333333"/>
          </w:rPr>
          <w:t xml:space="preserve"> ثم بدأ دراسة الرياضيات في صيف عام 1663، وحصل على فئات من عالم الرياضيات الذي كانت سمعته طيبة خلال زيارته إلى باريس في يينا ، وعلى مدى السنوات الثلاث التالية ، قال انه كرس نفسه لتعلم القانون ، وبعد التخرج ، في عام 1666 قدم طلبا للحصول على شهادة الدكتوراه في القانون ، ولكن طلبه قوبل بالرفض نظرا لصغر سنه ، ثم غادر لايبنتز موطنه بخيبة أمل ، وفي وقت لاحق ، انضم لايبنتز لجامعة ألتدورف ، وقدم أطروحة بعنوان ” Disputatio Inauguralis De Casibus Perplexis In Jure- في القانون” ؛ حيث كانت أساتذته مبهورة به بحيث أنها منحته على الفور ، وحصل على درجة الدكتوراه في القانون ، وبذلك حصل علي رخصته لممارسة القانون في نوفمبر 1666 ، ومع ذلك ، قال انه رفض عرض تعيينه بالأكاديميه في ألتدورف ، قائلا انه كان لديه أمور مختلفة وضعها في الاعتبار .</w:t>
        </w:r>
      </w:ins>
    </w:p>
    <w:p w:rsidR="00995591" w:rsidRDefault="00995591" w:rsidP="00995591">
      <w:pPr>
        <w:pStyle w:val="NormalWeb"/>
        <w:shd w:val="clear" w:color="auto" w:fill="F4F4F4"/>
        <w:spacing w:before="0" w:beforeAutospacing="0" w:after="0" w:afterAutospacing="0" w:line="432" w:lineRule="atLeast"/>
        <w:jc w:val="both"/>
        <w:rPr>
          <w:ins w:id="14" w:author="Unknown"/>
          <w:rFonts w:ascii="Helvetica" w:hAnsi="Helvetica"/>
          <w:color w:val="333333"/>
        </w:rPr>
      </w:pPr>
      <w:ins w:id="15" w:author="Unknown">
        <w:r>
          <w:rPr>
            <w:rStyle w:val="Strong"/>
            <w:rFonts w:ascii="Helvetica" w:hAnsi="Helvetica"/>
            <w:color w:val="333333"/>
            <w:bdr w:val="none" w:sz="0" w:space="0" w:color="auto" w:frame="1"/>
          </w:rPr>
          <w:t>المساهمات والإنجازات</w:t>
        </w:r>
        <w:r>
          <w:rPr>
            <w:rFonts w:ascii="Helvetica" w:hAnsi="Helvetica"/>
            <w:color w:val="333333"/>
          </w:rPr>
          <w:br/>
          <w:t xml:space="preserve">كان غوتفريد لايبنتز الموسوعه الكبير الذي عرف كل شيء تقريبا ، في ذلك الوقت عن أي </w:t>
        </w:r>
        <w:r>
          <w:rPr>
            <w:rFonts w:ascii="Helvetica" w:hAnsi="Helvetica"/>
            <w:color w:val="333333"/>
          </w:rPr>
          <w:lastRenderedPageBreak/>
          <w:t xml:space="preserve">موضوع أو مؤسسة فكرية ، وقدم مساهمات هامة في الفلسفة والهندسة والفيزياء والقانون والسياسة وفقه اللغة </w:t>
        </w:r>
        <w:proofErr w:type="gramStart"/>
        <w:r>
          <w:rPr>
            <w:rFonts w:ascii="Helvetica" w:hAnsi="Helvetica"/>
            <w:color w:val="333333"/>
          </w:rPr>
          <w:t>واللاهوت .</w:t>
        </w:r>
        <w:proofErr w:type="gramEnd"/>
        <w:r>
          <w:rPr>
            <w:rFonts w:ascii="Helvetica" w:hAnsi="Helvetica"/>
            <w:color w:val="333333"/>
          </w:rPr>
          <w:br/>
          <w:t xml:space="preserve">وربما كان أعظم إنجاز له هو اكتشاف طريقة رياضية جديدة تسمى حساب التفاضل </w:t>
        </w:r>
        <w:proofErr w:type="gramStart"/>
        <w:r>
          <w:rPr>
            <w:rFonts w:ascii="Helvetica" w:hAnsi="Helvetica"/>
            <w:color w:val="333333"/>
          </w:rPr>
          <w:t>والتكامل .</w:t>
        </w:r>
        <w:proofErr w:type="gramEnd"/>
        <w:r>
          <w:rPr>
            <w:rFonts w:ascii="Helvetica" w:hAnsi="Helvetica"/>
            <w:color w:val="333333"/>
          </w:rPr>
          <w:t xml:space="preserve"> ويستخدمها العلماء للتعامل مع الكميات المتفاوتة باستمرار ، وكان نيوتن قد ابتكر طريقة مماثلة لعمله على الجاذبية ، ولذلك ، كان هناك جدل شديد حول من الذي كان </w:t>
        </w:r>
        <w:proofErr w:type="gramStart"/>
        <w:r>
          <w:rPr>
            <w:rFonts w:ascii="Helvetica" w:hAnsi="Helvetica"/>
            <w:color w:val="333333"/>
          </w:rPr>
          <w:t>الأول .</w:t>
        </w:r>
        <w:proofErr w:type="gramEnd"/>
      </w:ins>
    </w:p>
    <w:p w:rsidR="00995591" w:rsidRDefault="00995591" w:rsidP="00995591">
      <w:pPr>
        <w:pStyle w:val="NormalWeb"/>
        <w:shd w:val="clear" w:color="auto" w:fill="F4F4F4"/>
        <w:spacing w:before="0" w:beforeAutospacing="0" w:after="0" w:afterAutospacing="0" w:line="432" w:lineRule="atLeast"/>
        <w:rPr>
          <w:ins w:id="16" w:author="Unknown"/>
          <w:rFonts w:ascii="Helvetica" w:hAnsi="Helvetica"/>
          <w:color w:val="333333"/>
        </w:rPr>
      </w:pPr>
      <w:ins w:id="17" w:author="Unknown">
        <w:r>
          <w:rPr>
            <w:rFonts w:ascii="Helvetica" w:hAnsi="Helvetica"/>
            <w:color w:val="333333"/>
          </w:rPr>
          <w:t xml:space="preserve">وبدأ نيوتن يعمل على روايته في عام 1665، ولكن لايبنتز نشر نتائجه في عام 1684، قبل نيوتن بثلاث سنوات تقريبا ، ومع ذلك ،كان هناك إجماع على أنهم اكتشفوا الطريقة في وقت </w:t>
        </w:r>
        <w:proofErr w:type="gramStart"/>
        <w:r>
          <w:rPr>
            <w:rFonts w:ascii="Helvetica" w:hAnsi="Helvetica"/>
            <w:color w:val="333333"/>
          </w:rPr>
          <w:t>واحد .</w:t>
        </w:r>
        <w:proofErr w:type="gramEnd"/>
        <w:r>
          <w:rPr>
            <w:rFonts w:ascii="Helvetica" w:hAnsi="Helvetica"/>
            <w:color w:val="333333"/>
          </w:rPr>
          <w:br/>
          <w:t xml:space="preserve">واكتشف لايبنتز أيضا نظام الأرقام الثنائية واخترع أول آلة حاسبه يمكن أن تجمع ، وتطرح ، وتضرب وتقسم ، وعندما جاء إلى الميتافيزيقيا ، صاغ نظريتة الشهيرة عن الكائنات الدقيقة الاحاديه الخلية التي أوضحت العلاقة بين الروح والجسد ، وكان لايبنتز في كثير من الأحيان معروف بأنه مؤسس المنطق الرمزي كما طور السمة العالمية ، واللغة الرمزية التي يمكن تمثل أي بند من المعلومات بطريقة طبيعية </w:t>
        </w:r>
        <w:proofErr w:type="gramStart"/>
        <w:r>
          <w:rPr>
            <w:rFonts w:ascii="Helvetica" w:hAnsi="Helvetica"/>
            <w:color w:val="333333"/>
          </w:rPr>
          <w:t>ومنظمة .</w:t>
        </w:r>
        <w:proofErr w:type="gramEnd"/>
      </w:ins>
    </w:p>
    <w:p w:rsidR="00995591" w:rsidRDefault="00995591" w:rsidP="00995591">
      <w:pPr>
        <w:pStyle w:val="NormalWeb"/>
        <w:shd w:val="clear" w:color="auto" w:fill="F4F4F4"/>
        <w:spacing w:before="0" w:beforeAutospacing="0" w:after="0" w:afterAutospacing="0" w:line="432" w:lineRule="atLeast"/>
        <w:jc w:val="both"/>
        <w:rPr>
          <w:ins w:id="18" w:author="Unknown"/>
          <w:rFonts w:ascii="Helvetica" w:hAnsi="Helvetica"/>
          <w:color w:val="333333"/>
        </w:rPr>
      </w:pPr>
      <w:ins w:id="19" w:author="Unknown">
        <w:r>
          <w:rPr>
            <w:rStyle w:val="Strong"/>
            <w:rFonts w:ascii="Helvetica" w:hAnsi="Helvetica"/>
            <w:color w:val="333333"/>
            <w:bdr w:val="none" w:sz="0" w:space="0" w:color="auto" w:frame="1"/>
          </w:rPr>
          <w:t>المشوار المهني </w:t>
        </w:r>
        <w:r>
          <w:rPr>
            <w:rFonts w:ascii="Helvetica" w:hAnsi="Helvetica"/>
            <w:color w:val="333333"/>
          </w:rPr>
          <w:br/>
          <w:t>عندما بلغ لايبنتز نحو واحد وعشرين عاما ، كان قد كتب بالفعل عدة مقالات ، وآخر مقال كتبه جمع الكثير من التقديرات ليس فقط لانه حاول إعادة كوربوس جوريس ، ولكن أيضا يرجع ذلك إلى حقيقة أنه اشترى فهم واضح لأهمية المنهج التاريخي المستخدم في القانون إلى الأمام ، وكان آخر إنجاز ذات الصلة بلايبنتز أنه حصل على فرصة للقاء يوهان كريستيان فون بونبورج ، وأصبح يعمل لايبنتز كمساعدا له ، وتقدم أيضا للناخب في ماينز ، كخطوة نحو تحقيق فرص العمل ، وكتب لايبنتز مقال للناخب ، وبعد ذلك طلب المساعدة لإعادة صياغة الناخبين ، بحيث تكون مدونة قانونية ، وفي عام 1669 ، تم تعيينه في محكمة الاستئناف .</w:t>
        </w:r>
      </w:ins>
    </w:p>
    <w:p w:rsidR="00995591" w:rsidRDefault="00995591" w:rsidP="00995591">
      <w:pPr>
        <w:pStyle w:val="NormalWeb"/>
        <w:shd w:val="clear" w:color="auto" w:fill="F4F4F4"/>
        <w:spacing w:before="0" w:beforeAutospacing="0" w:after="0" w:afterAutospacing="0" w:line="432" w:lineRule="atLeast"/>
        <w:jc w:val="both"/>
        <w:rPr>
          <w:ins w:id="20" w:author="Unknown"/>
          <w:rFonts w:ascii="Helvetica" w:hAnsi="Helvetica"/>
          <w:color w:val="333333"/>
        </w:rPr>
      </w:pPr>
      <w:ins w:id="21" w:author="Unknown">
        <w:r>
          <w:rPr>
            <w:rStyle w:val="Strong"/>
            <w:rFonts w:ascii="Helvetica" w:hAnsi="Helvetica"/>
            <w:color w:val="333333"/>
            <w:bdr w:val="none" w:sz="0" w:space="0" w:color="auto" w:frame="1"/>
          </w:rPr>
          <w:t>في باريس </w:t>
        </w:r>
        <w:r>
          <w:rPr>
            <w:rFonts w:ascii="Helvetica" w:hAnsi="Helvetica"/>
            <w:color w:val="333333"/>
          </w:rPr>
          <w:br/>
          <w:t>وكان في نفس العام الذي كتب فيه لايبنتز “خواطر السلامة العامة” ، وذكر في هذا الكتاب عن حماية ألمانيا وتشكيل Rheinbund الجديدة وقال ان دول أوروبا يجب أن تستخدم قوتها ليس للقتال ضد بعضها البعض ، ولكن لقهر العالم الغير مسيحي ، وفي نهاية المطاف تم إضافة مصر إلى أراضي فرنسا .</w:t>
        </w:r>
      </w:ins>
    </w:p>
    <w:p w:rsidR="00995591" w:rsidRDefault="00995591" w:rsidP="00995591">
      <w:pPr>
        <w:pStyle w:val="NormalWeb"/>
        <w:shd w:val="clear" w:color="auto" w:fill="F4F4F4"/>
        <w:spacing w:before="0" w:beforeAutospacing="0" w:after="0" w:afterAutospacing="0" w:line="432" w:lineRule="atLeast"/>
        <w:jc w:val="both"/>
        <w:rPr>
          <w:ins w:id="22" w:author="Unknown"/>
          <w:rFonts w:ascii="Helvetica" w:hAnsi="Helvetica"/>
          <w:color w:val="333333"/>
        </w:rPr>
      </w:pPr>
      <w:ins w:id="23" w:author="Unknown">
        <w:r>
          <w:rPr>
            <w:rStyle w:val="Strong"/>
            <w:rFonts w:ascii="Helvetica" w:hAnsi="Helvetica"/>
            <w:color w:val="333333"/>
            <w:bdr w:val="none" w:sz="0" w:space="0" w:color="auto" w:frame="1"/>
          </w:rPr>
          <w:t>بيت هانوفر</w:t>
        </w:r>
        <w:r>
          <w:rPr>
            <w:rFonts w:ascii="Helvetica" w:hAnsi="Helvetica"/>
            <w:color w:val="333333"/>
          </w:rPr>
          <w:br/>
          <w:t xml:space="preserve">ذهب لايبنتز في رحلة قصيرة إلى لندن قبل وصوله إلى هانوفر في عام 1676 ، وخلال هذه الرحلة، اتهم نيوتن ليبنيز بسرقة اعماله التي لم تنشر في حساب التفاضل والتكامل ، ولكن </w:t>
        </w:r>
        <w:r>
          <w:rPr>
            <w:rFonts w:ascii="Helvetica" w:hAnsi="Helvetica"/>
            <w:color w:val="333333"/>
          </w:rPr>
          <w:lastRenderedPageBreak/>
          <w:t>لايبنتز وهو في طريقه إلى هانوفر توقف في لاهاي ، والتقى بيوينهويك ، العالم الذي اكتشف الكائنات الحية الدقيقة ، وبناء على طلب لايبنتز ، تمت ترقيته من قبل الملكة إلى منصب مستشار العدل ، الذي استمر العمل فيه لبقية حياته ، وفي البيت برونزويك ، شغل منصب مؤرخ ، في مكتبة الدوقية ومستشارا سياسيا ، وفي كتاباته ، كان يغطي المجالات السياسية والدينية والتاريخية لتلك الفترة ، حيث وافقت لايبنتز من قبل قلة قليلة من الناس في شمال ألمانيا .</w:t>
        </w:r>
      </w:ins>
    </w:p>
    <w:p w:rsidR="00995591" w:rsidRDefault="00995591" w:rsidP="00995591">
      <w:pPr>
        <w:pStyle w:val="NormalWeb"/>
        <w:shd w:val="clear" w:color="auto" w:fill="F4F4F4"/>
        <w:spacing w:before="0" w:beforeAutospacing="0" w:after="0" w:afterAutospacing="0" w:line="432" w:lineRule="atLeast"/>
        <w:jc w:val="both"/>
        <w:rPr>
          <w:ins w:id="24" w:author="Unknown"/>
          <w:rFonts w:ascii="Helvetica" w:hAnsi="Helvetica"/>
          <w:color w:val="333333"/>
        </w:rPr>
      </w:pPr>
      <w:ins w:id="25" w:author="Unknown">
        <w:r>
          <w:rPr>
            <w:rStyle w:val="Strong"/>
            <w:rFonts w:ascii="Helvetica" w:hAnsi="Helvetica"/>
            <w:color w:val="333333"/>
            <w:bdr w:val="none" w:sz="0" w:space="0" w:color="auto" w:frame="1"/>
          </w:rPr>
          <w:t>السنوات اللاحقة </w:t>
        </w:r>
        <w:r>
          <w:rPr>
            <w:rFonts w:ascii="Helvetica" w:hAnsi="Helvetica"/>
            <w:color w:val="333333"/>
          </w:rPr>
          <w:br/>
          <w:t xml:space="preserve">خدم لايبنتز في أسرة برونزويك عن الأربعين سنه المقبلة ، تحت قيادة ثلاثة أمراء متعاقبة وهكذا ، انتقل ليبنيز للمحيطة السياسية التي تشكلت في أهداف الأسر الحاكمة في الدولة الألمانية ، وخلال هذا الوقت ، كرس وقته لمساعيه الفكرية مثل المنطق والفيزياء والفلسفة ، واتقان حساب التفاضل والتكامل والكتابة عن الرياضيات غيرها من الموضوعات ذات </w:t>
        </w:r>
        <w:proofErr w:type="gramStart"/>
        <w:r>
          <w:rPr>
            <w:rFonts w:ascii="Helvetica" w:hAnsi="Helvetica"/>
            <w:color w:val="333333"/>
          </w:rPr>
          <w:t>الصلة .</w:t>
        </w:r>
        <w:proofErr w:type="gramEnd"/>
        <w:r>
          <w:rPr>
            <w:rFonts w:ascii="Helvetica" w:hAnsi="Helvetica"/>
            <w:color w:val="333333"/>
          </w:rPr>
          <w:t xml:space="preserve"> </w:t>
        </w:r>
        <w:proofErr w:type="gramStart"/>
        <w:r>
          <w:rPr>
            <w:rFonts w:ascii="Helvetica" w:hAnsi="Helvetica"/>
            <w:color w:val="333333"/>
          </w:rPr>
          <w:t>وفي عام 1674 ، بدأ العمل على حساب التفاضل والتكامل ، الذي تم نشره في عام 1684.</w:t>
        </w:r>
        <w:proofErr w:type="gramEnd"/>
      </w:ins>
    </w:p>
    <w:p w:rsidR="00995591" w:rsidRDefault="00995591" w:rsidP="00995591">
      <w:pPr>
        <w:pStyle w:val="NormalWeb"/>
        <w:shd w:val="clear" w:color="auto" w:fill="F4F4F4"/>
        <w:spacing w:before="0" w:beforeAutospacing="0" w:after="450" w:afterAutospacing="0" w:line="432" w:lineRule="atLeast"/>
        <w:rPr>
          <w:ins w:id="26" w:author="Unknown"/>
          <w:rFonts w:ascii="Helvetica" w:hAnsi="Helvetica"/>
          <w:color w:val="333333"/>
        </w:rPr>
      </w:pPr>
      <w:ins w:id="27" w:author="Unknown">
        <w:r>
          <w:rPr>
            <w:rFonts w:ascii="Helvetica" w:hAnsi="Helvetica"/>
            <w:color w:val="333333"/>
          </w:rPr>
          <w:t xml:space="preserve">وفي وقت لاحق نشر نبذه عنه في مجلة بين عام 1682-1692 لتعزيز سمعته الرياضية </w:t>
        </w:r>
        <w:proofErr w:type="gramStart"/>
        <w:r>
          <w:rPr>
            <w:rFonts w:ascii="Helvetica" w:hAnsi="Helvetica"/>
            <w:color w:val="333333"/>
          </w:rPr>
          <w:t>والعلمية .</w:t>
        </w:r>
        <w:proofErr w:type="gramEnd"/>
        <w:r>
          <w:rPr>
            <w:rFonts w:ascii="Helvetica" w:hAnsi="Helvetica"/>
            <w:color w:val="333333"/>
          </w:rPr>
          <w:t xml:space="preserve"> وعين ايبنتز أيضا من قبل الناخب إرنست أوغسطس لكتابة التاريخ من البيت برونزويك في محاولة لتعزيز طموحات الأسرات ، وبالتالي ، كان عليه أن يذهب إلى ألمانيا وإيطاليا والنمسا من أجل العثور على المواد الأرشيفية المتعلقة بهذا المشروع ، خلال عام 1687-</w:t>
        </w:r>
        <w:proofErr w:type="gramStart"/>
        <w:r>
          <w:rPr>
            <w:rFonts w:ascii="Helvetica" w:hAnsi="Helvetica"/>
            <w:color w:val="333333"/>
          </w:rPr>
          <w:t>1690 .</w:t>
        </w:r>
        <w:proofErr w:type="gramEnd"/>
      </w:ins>
    </w:p>
    <w:p w:rsidR="00995591" w:rsidRDefault="00995591" w:rsidP="00995591">
      <w:pPr>
        <w:pStyle w:val="NormalWeb"/>
        <w:shd w:val="clear" w:color="auto" w:fill="F4F4F4"/>
        <w:spacing w:before="0" w:beforeAutospacing="0" w:after="0" w:afterAutospacing="0" w:line="432" w:lineRule="atLeast"/>
        <w:rPr>
          <w:ins w:id="28" w:author="Unknown"/>
          <w:rFonts w:ascii="Helvetica" w:hAnsi="Helvetica"/>
          <w:color w:val="333333"/>
        </w:rPr>
      </w:pPr>
      <w:ins w:id="29" w:author="Unknown">
        <w:r>
          <w:rPr>
            <w:rFonts w:ascii="Helvetica" w:hAnsi="Helvetica"/>
            <w:color w:val="333333"/>
          </w:rPr>
          <w:t xml:space="preserve">وعانى لايبنتز من الاتهامات في عام 1708، من قبل جون كايل الذي كتب في مجلة الجمعية الملكية بأن لايبنتز قام بسرقة أعمال نيوتن ، وفي الثلاثين سنة الماضية من حياته كان لايبنتز مشغولاً بأمور مثل الرياضيات وعلم اللاهوت </w:t>
        </w:r>
        <w:r>
          <w:rPr>
            <w:rFonts w:ascii="Helvetica" w:hAnsi="Helvetica"/>
            <w:color w:val="333333"/>
          </w:rPr>
          <w:lastRenderedPageBreak/>
          <w:t xml:space="preserve">والتاريخ والفقه والسياسة والعلم </w:t>
        </w:r>
        <w:proofErr w:type="gramStart"/>
        <w:r>
          <w:rPr>
            <w:rFonts w:ascii="Helvetica" w:hAnsi="Helvetica"/>
            <w:color w:val="333333"/>
          </w:rPr>
          <w:t>والفلسفة .</w:t>
        </w:r>
      </w:ins>
      <w:proofErr w:type="gramEnd"/>
      <w:r>
        <w:rPr>
          <w:rFonts w:ascii="Helvetica" w:hAnsi="Helvetica"/>
          <w:b/>
          <w:bCs/>
          <w:noProof/>
          <w:color w:val="383838"/>
          <w:bdr w:val="none" w:sz="0" w:space="0" w:color="auto" w:frame="1"/>
        </w:rPr>
        <w:drawing>
          <wp:inline distT="0" distB="0" distL="0" distR="0" wp14:anchorId="38E26061" wp14:editId="5F98331E">
            <wp:extent cx="5095875" cy="6191250"/>
            <wp:effectExtent l="0" t="0" r="9525" b="0"/>
            <wp:docPr id="3" name="Picture 3" descr="Gottfried Leibniz was born on July 1, 1646, toward the end of the Thirty Years' War, in Leipzig, Saxony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ottfried Leibniz was born on July 1, 1646, toward the end of the Thirty Years' War, in Leipzig, Saxony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591" w:rsidRDefault="00995591" w:rsidP="00995591">
      <w:pPr>
        <w:pStyle w:val="NormalWeb"/>
        <w:shd w:val="clear" w:color="auto" w:fill="F4F4F4"/>
        <w:spacing w:before="0" w:beforeAutospacing="0" w:after="0" w:afterAutospacing="0" w:line="432" w:lineRule="atLeast"/>
        <w:jc w:val="both"/>
        <w:rPr>
          <w:ins w:id="30" w:author="Unknown"/>
          <w:rFonts w:ascii="Helvetica" w:hAnsi="Helvetica"/>
          <w:color w:val="333333"/>
        </w:rPr>
      </w:pPr>
      <w:ins w:id="31" w:author="Unknown">
        <w:r>
          <w:rPr>
            <w:rStyle w:val="Strong"/>
            <w:rFonts w:ascii="Helvetica" w:hAnsi="Helvetica"/>
            <w:color w:val="333333"/>
            <w:bdr w:val="none" w:sz="0" w:space="0" w:color="auto" w:frame="1"/>
          </w:rPr>
          <w:t>الموت </w:t>
        </w:r>
        <w:r>
          <w:rPr>
            <w:rFonts w:ascii="Helvetica" w:hAnsi="Helvetica"/>
            <w:color w:val="333333"/>
          </w:rPr>
          <w:br/>
          <w:t xml:space="preserve">توفي غوتفريد لايبنتز دبليو في 14 نوفمبر عام 1716 بسبب تدهور حالته الصحية ، وامتلأت أيامه الأخيرة بالخلافات ، وحضر الجنازة فقط سكرتيرته ، ولم توضع علامة علي قبره </w:t>
        </w:r>
        <w:r>
          <w:rPr>
            <w:rFonts w:ascii="Helvetica" w:hAnsi="Helvetica"/>
            <w:color w:val="333333"/>
          </w:rPr>
          <w:lastRenderedPageBreak/>
          <w:t xml:space="preserve">لأكثر من خمسين </w:t>
        </w:r>
        <w:proofErr w:type="gramStart"/>
        <w:r>
          <w:rPr>
            <w:rFonts w:ascii="Helvetica" w:hAnsi="Helvetica"/>
            <w:color w:val="333333"/>
          </w:rPr>
          <w:t>عاما .</w:t>
        </w:r>
      </w:ins>
      <w:proofErr w:type="gramEnd"/>
      <w:r>
        <w:rPr>
          <w:rFonts w:ascii="Helvetica" w:hAnsi="Helvetica"/>
          <w:b/>
          <w:bCs/>
          <w:noProof/>
          <w:color w:val="383838"/>
          <w:bdr w:val="none" w:sz="0" w:space="0" w:color="auto" w:frame="1"/>
        </w:rPr>
        <w:drawing>
          <wp:inline distT="0" distB="0" distL="0" distR="0" wp14:anchorId="6CEDE37B" wp14:editId="7D3CE0DD">
            <wp:extent cx="5715000" cy="6896100"/>
            <wp:effectExtent l="0" t="0" r="0" b="0"/>
            <wp:docPr id="4" name="Picture 4" descr="GWLB Kopie Gemälde von A. Scheits (1703)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WLB Kopie Gemälde von A. Scheits (1703)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6B5" w:rsidRDefault="00995591">
      <w:bookmarkStart w:id="32" w:name="_GoBack"/>
      <w:bookmarkEnd w:id="32"/>
    </w:p>
    <w:sectPr w:rsidR="0098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591"/>
    <w:rsid w:val="003C4CF7"/>
    <w:rsid w:val="00923A27"/>
    <w:rsid w:val="0099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55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5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55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5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5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mrsal.com/post/345642/gottfried-wilhelm-leibniz-dbp-1980-1050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almrsal.com/post/345642/gwlb-kopie-gemalde-von-a-scheits-1703" TargetMode="External"/><Relationship Id="rId5" Type="http://schemas.openxmlformats.org/officeDocument/2006/relationships/hyperlink" Target="https://www.almrsal.com/post/345642/leibniz-was-baptized-on-july-3-of-that-year-at-st-nicholas-church-leipzi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almrsal.com/post/345642/gottfried-leibniz-was-born-on-july-1-1646-toward-the-end-of-the-thirty-years-war-in-leipzig-saxon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Omar</dc:creator>
  <cp:lastModifiedBy>ALaa Omar</cp:lastModifiedBy>
  <cp:revision>1</cp:revision>
  <dcterms:created xsi:type="dcterms:W3CDTF">2019-03-02T13:50:00Z</dcterms:created>
  <dcterms:modified xsi:type="dcterms:W3CDTF">2019-03-02T13:51:00Z</dcterms:modified>
</cp:coreProperties>
</file>